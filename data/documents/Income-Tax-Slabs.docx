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6A0" w:rsidRPr="00E07D85" w:rsidRDefault="002A56A0" w:rsidP="002A56A0">
      <w:pPr>
        <w:rPr>
          <w:rFonts w:ascii="Arial" w:hAnsi="Arial" w:cs="Arial"/>
          <w:b/>
          <w:sz w:val="36"/>
          <w:szCs w:val="36"/>
        </w:rPr>
      </w:pPr>
      <w:r w:rsidRPr="00E07D85">
        <w:rPr>
          <w:rFonts w:ascii="Arial" w:hAnsi="Arial" w:cs="Arial"/>
          <w:b/>
          <w:sz w:val="36"/>
          <w:szCs w:val="36"/>
        </w:rPr>
        <w:t>JAYESH N THAKKAR (ACCOUNTING SERVICES)</w:t>
      </w:r>
    </w:p>
    <w:p w:rsidR="002A56A0" w:rsidRPr="00E07D85" w:rsidRDefault="002A56A0" w:rsidP="002A56A0">
      <w:pPr>
        <w:rPr>
          <w:rFonts w:ascii="Arial" w:hAnsi="Arial" w:cs="Arial"/>
          <w:b/>
          <w:sz w:val="28"/>
          <w:szCs w:val="28"/>
        </w:rPr>
      </w:pPr>
      <w:r w:rsidRPr="00E07D85">
        <w:rPr>
          <w:rFonts w:ascii="Arial" w:hAnsi="Arial" w:cs="Arial"/>
          <w:b/>
          <w:sz w:val="28"/>
          <w:szCs w:val="28"/>
        </w:rPr>
        <w:t>B-175, SANDALWOOD SOCIETY, NEAR VRAJDHAM TEMPLE,</w:t>
      </w:r>
    </w:p>
    <w:p w:rsidR="002A56A0" w:rsidRPr="00E07D85" w:rsidRDefault="002A56A0" w:rsidP="002A56A0">
      <w:pPr>
        <w:rPr>
          <w:rFonts w:ascii="Arial" w:hAnsi="Arial" w:cs="Arial"/>
          <w:b/>
          <w:sz w:val="28"/>
          <w:szCs w:val="28"/>
        </w:rPr>
      </w:pPr>
      <w:proofErr w:type="gramStart"/>
      <w:r w:rsidRPr="00E07D85">
        <w:rPr>
          <w:rFonts w:ascii="Arial" w:hAnsi="Arial" w:cs="Arial"/>
          <w:b/>
          <w:sz w:val="28"/>
          <w:szCs w:val="28"/>
        </w:rPr>
        <w:t>MANJALPUR, VADODARA-390011.</w:t>
      </w:r>
      <w:proofErr w:type="gramEnd"/>
      <w:r w:rsidRPr="00E07D85">
        <w:rPr>
          <w:rFonts w:ascii="Arial" w:hAnsi="Arial" w:cs="Arial"/>
          <w:b/>
          <w:sz w:val="28"/>
          <w:szCs w:val="28"/>
        </w:rPr>
        <w:t xml:space="preserve">  M-9426403225</w:t>
      </w:r>
    </w:p>
    <w:p w:rsidR="00523E00" w:rsidRPr="00523E00" w:rsidRDefault="002A56A0" w:rsidP="00523E00">
      <w:pPr>
        <w:spacing w:before="520" w:after="260" w:line="382" w:lineRule="atLeast"/>
        <w:ind w:left="0" w:right="0" w:firstLine="0"/>
        <w:jc w:val="left"/>
        <w:outlineLvl w:val="0"/>
        <w:rPr>
          <w:rFonts w:ascii="Arial" w:eastAsia="Times New Roman" w:hAnsi="Arial" w:cs="Arial"/>
          <w:b/>
          <w:bCs/>
          <w:color w:val="222222"/>
          <w:kern w:val="36"/>
          <w:sz w:val="34"/>
          <w:szCs w:val="34"/>
        </w:rPr>
      </w:pPr>
      <w:r>
        <w:rPr>
          <w:rFonts w:ascii="Arial" w:hAnsi="Arial" w:cs="Arial"/>
          <w:b/>
          <w:noProof/>
          <w:sz w:val="28"/>
          <w:szCs w:val="28"/>
        </w:rPr>
        <w:pict>
          <v:shapetype id="_x0000_t32" coordsize="21600,21600" o:spt="32" o:oned="t" path="m,l21600,21600e" filled="f">
            <v:path arrowok="t" fillok="f" o:connecttype="none"/>
            <o:lock v:ext="edit" shapetype="t"/>
          </v:shapetype>
          <v:shape id="_x0000_s1026" type="#_x0000_t32" style="position:absolute;margin-left:-71.15pt;margin-top:1.85pt;width:620.25pt;height:6.85pt;flip:y;z-index:251658240" o:connectortype="straight"/>
        </w:pict>
      </w:r>
      <w:r w:rsidR="00523E00" w:rsidRPr="00523E00">
        <w:rPr>
          <w:rFonts w:ascii="Arial" w:eastAsia="Times New Roman" w:hAnsi="Arial" w:cs="Arial"/>
          <w:b/>
          <w:bCs/>
          <w:color w:val="222222"/>
          <w:kern w:val="36"/>
          <w:sz w:val="34"/>
          <w:szCs w:val="34"/>
        </w:rPr>
        <w:t>Income Tax Slabs &amp; Rates</w:t>
      </w:r>
      <w:r w:rsidR="00523E00" w:rsidRPr="00523E00">
        <w:rPr>
          <w:rFonts w:ascii="Arial" w:eastAsia="Times New Roman" w:hAnsi="Arial" w:cs="Arial"/>
          <w:b/>
          <w:bCs/>
          <w:color w:val="222222"/>
          <w:kern w:val="36"/>
          <w:sz w:val="34"/>
        </w:rPr>
        <w:t> </w:t>
      </w:r>
      <w:r w:rsidR="00523E00" w:rsidRPr="00523E00">
        <w:rPr>
          <w:rFonts w:ascii="Arial" w:eastAsia="Times New Roman" w:hAnsi="Arial" w:cs="Arial"/>
          <w:b/>
          <w:bCs/>
          <w:color w:val="222222"/>
          <w:kern w:val="36"/>
          <w:sz w:val="34"/>
          <w:szCs w:val="34"/>
        </w:rPr>
        <w:br/>
        <w:t>for Assessment Year 2015-16</w:t>
      </w:r>
    </w:p>
    <w:p w:rsidR="00523E00" w:rsidRPr="00523E00" w:rsidRDefault="00523E00" w:rsidP="00523E00">
      <w:pPr>
        <w:ind w:left="0" w:right="0" w:firstLine="0"/>
        <w:jc w:val="left"/>
        <w:rPr>
          <w:rFonts w:ascii="Times New Roman" w:eastAsia="Times New Roman" w:hAnsi="Times New Roman" w:cs="Times New Roman"/>
          <w:sz w:val="24"/>
          <w:szCs w:val="24"/>
        </w:rPr>
      </w:pPr>
    </w:p>
    <w:p w:rsidR="00523E00" w:rsidRPr="00523E00" w:rsidRDefault="00523E00" w:rsidP="00523E00">
      <w:pPr>
        <w:spacing w:before="173" w:after="173" w:line="347" w:lineRule="atLeast"/>
        <w:ind w:left="0" w:right="0" w:firstLine="0"/>
        <w:rPr>
          <w:rFonts w:ascii="Arial" w:eastAsia="Times New Roman" w:hAnsi="Arial" w:cs="Arial"/>
          <w:color w:val="222222"/>
          <w:sz w:val="26"/>
          <w:szCs w:val="26"/>
        </w:rPr>
      </w:pPr>
      <w:proofErr w:type="gramStart"/>
      <w:r w:rsidRPr="00523E00">
        <w:rPr>
          <w:rFonts w:ascii="Arial" w:eastAsia="Times New Roman" w:hAnsi="Arial" w:cs="Arial"/>
          <w:color w:val="222222"/>
          <w:sz w:val="26"/>
          <w:szCs w:val="26"/>
        </w:rPr>
        <w:t>Income Tax Slabs and Rates for the Assessment Year 2015-16 (applicable on income earned during 01.04.2014 to 31.03.2015) for various categories of Indian Income Tax payers.</w:t>
      </w:r>
      <w:proofErr w:type="gramEnd"/>
    </w:p>
    <w:tbl>
      <w:tblPr>
        <w:tblW w:w="15614" w:type="dxa"/>
        <w:tblCellMar>
          <w:left w:w="0" w:type="dxa"/>
          <w:right w:w="0" w:type="dxa"/>
        </w:tblCellMar>
        <w:tblLook w:val="04A0"/>
      </w:tblPr>
      <w:tblGrid>
        <w:gridCol w:w="444"/>
        <w:gridCol w:w="11395"/>
        <w:gridCol w:w="444"/>
        <w:gridCol w:w="3331"/>
      </w:tblGrid>
      <w:tr w:rsidR="00523E00" w:rsidRPr="00523E00" w:rsidTr="00523E00">
        <w:tc>
          <w:tcPr>
            <w:tcW w:w="0" w:type="auto"/>
            <w:tcBorders>
              <w:top w:val="nil"/>
              <w:left w:val="nil"/>
              <w:bottom w:val="nil"/>
              <w:right w:val="nil"/>
            </w:tcBorders>
            <w:tcMar>
              <w:top w:w="87" w:type="dxa"/>
              <w:left w:w="117" w:type="dxa"/>
              <w:bottom w:w="87" w:type="dxa"/>
              <w:right w:w="117" w:type="dxa"/>
            </w:tcMar>
            <w:hideMark/>
          </w:tcPr>
          <w:p w:rsidR="00523E00" w:rsidRPr="00523E00" w:rsidRDefault="00523E00" w:rsidP="00523E00">
            <w:pPr>
              <w:spacing w:line="347" w:lineRule="atLeast"/>
              <w:ind w:left="0" w:right="0" w:firstLine="0"/>
              <w:jc w:val="left"/>
              <w:rPr>
                <w:rFonts w:ascii="Arial" w:eastAsia="Times New Roman" w:hAnsi="Arial" w:cs="Arial"/>
                <w:color w:val="222222"/>
                <w:sz w:val="25"/>
                <w:szCs w:val="25"/>
              </w:rPr>
            </w:pPr>
            <w:r w:rsidRPr="00523E00">
              <w:rPr>
                <w:rFonts w:ascii="Arial" w:eastAsia="Times New Roman" w:hAnsi="Arial" w:cs="Arial"/>
                <w:color w:val="222222"/>
                <w:sz w:val="25"/>
                <w:szCs w:val="25"/>
              </w:rPr>
              <w:t>•</w:t>
            </w:r>
          </w:p>
        </w:tc>
        <w:tc>
          <w:tcPr>
            <w:tcW w:w="0" w:type="auto"/>
            <w:tcBorders>
              <w:top w:val="nil"/>
              <w:left w:val="nil"/>
              <w:bottom w:val="nil"/>
              <w:right w:val="nil"/>
            </w:tcBorders>
            <w:tcMar>
              <w:top w:w="87" w:type="dxa"/>
              <w:left w:w="117" w:type="dxa"/>
              <w:bottom w:w="87" w:type="dxa"/>
              <w:right w:w="117" w:type="dxa"/>
            </w:tcMar>
            <w:hideMark/>
          </w:tcPr>
          <w:p w:rsidR="00523E00" w:rsidRPr="00523E00" w:rsidRDefault="00091E7A" w:rsidP="00523E00">
            <w:pPr>
              <w:spacing w:line="347" w:lineRule="atLeast"/>
              <w:ind w:left="0" w:right="0" w:firstLine="0"/>
              <w:jc w:val="left"/>
              <w:rPr>
                <w:rFonts w:ascii="Arial" w:eastAsia="Times New Roman" w:hAnsi="Arial" w:cs="Arial"/>
                <w:color w:val="222222"/>
                <w:sz w:val="25"/>
                <w:szCs w:val="25"/>
              </w:rPr>
            </w:pPr>
            <w:hyperlink r:id="rId5" w:anchor="i31" w:history="1">
              <w:r w:rsidR="00523E00" w:rsidRPr="00523E00">
                <w:rPr>
                  <w:rFonts w:ascii="Arial" w:eastAsia="Times New Roman" w:hAnsi="Arial" w:cs="Arial"/>
                  <w:color w:val="0066BB"/>
                  <w:sz w:val="25"/>
                  <w:u w:val="single"/>
                </w:rPr>
                <w:t>Individual resident (Age below 60 Yrs.) or any NRI/ HUF/ AOP/ BOI/ AJP</w:t>
              </w:r>
            </w:hyperlink>
          </w:p>
        </w:tc>
        <w:tc>
          <w:tcPr>
            <w:tcW w:w="0" w:type="auto"/>
            <w:tcBorders>
              <w:top w:val="nil"/>
              <w:left w:val="nil"/>
              <w:bottom w:val="nil"/>
              <w:right w:val="nil"/>
            </w:tcBorders>
            <w:tcMar>
              <w:top w:w="87" w:type="dxa"/>
              <w:left w:w="117" w:type="dxa"/>
              <w:bottom w:w="87" w:type="dxa"/>
              <w:right w:w="117" w:type="dxa"/>
            </w:tcMar>
            <w:hideMark/>
          </w:tcPr>
          <w:p w:rsidR="00523E00" w:rsidRPr="00523E00" w:rsidRDefault="00523E00" w:rsidP="00523E00">
            <w:pPr>
              <w:spacing w:line="347" w:lineRule="atLeast"/>
              <w:ind w:left="0" w:right="0" w:firstLine="0"/>
              <w:jc w:val="left"/>
              <w:rPr>
                <w:rFonts w:ascii="Arial" w:eastAsia="Times New Roman" w:hAnsi="Arial" w:cs="Arial"/>
                <w:color w:val="222222"/>
                <w:sz w:val="25"/>
                <w:szCs w:val="25"/>
              </w:rPr>
            </w:pPr>
            <w:r w:rsidRPr="00523E00">
              <w:rPr>
                <w:rFonts w:ascii="Arial" w:eastAsia="Times New Roman" w:hAnsi="Arial" w:cs="Arial"/>
                <w:color w:val="222222"/>
                <w:sz w:val="25"/>
                <w:szCs w:val="25"/>
              </w:rPr>
              <w:t>•</w:t>
            </w:r>
          </w:p>
        </w:tc>
        <w:tc>
          <w:tcPr>
            <w:tcW w:w="0" w:type="auto"/>
            <w:tcBorders>
              <w:top w:val="nil"/>
              <w:left w:val="nil"/>
              <w:bottom w:val="nil"/>
              <w:right w:val="nil"/>
            </w:tcBorders>
            <w:tcMar>
              <w:top w:w="87" w:type="dxa"/>
              <w:left w:w="117" w:type="dxa"/>
              <w:bottom w:w="87" w:type="dxa"/>
              <w:right w:w="117" w:type="dxa"/>
            </w:tcMar>
            <w:hideMark/>
          </w:tcPr>
          <w:p w:rsidR="00523E00" w:rsidRPr="00523E00" w:rsidRDefault="00091E7A" w:rsidP="00523E00">
            <w:pPr>
              <w:spacing w:line="347" w:lineRule="atLeast"/>
              <w:ind w:left="0" w:right="0" w:firstLine="0"/>
              <w:jc w:val="left"/>
              <w:rPr>
                <w:rFonts w:ascii="Arial" w:eastAsia="Times New Roman" w:hAnsi="Arial" w:cs="Arial"/>
                <w:color w:val="222222"/>
                <w:sz w:val="25"/>
                <w:szCs w:val="25"/>
              </w:rPr>
            </w:pPr>
            <w:hyperlink r:id="rId6" w:anchor="i34" w:history="1">
              <w:r w:rsidR="00523E00" w:rsidRPr="00523E00">
                <w:rPr>
                  <w:rFonts w:ascii="Arial" w:eastAsia="Times New Roman" w:hAnsi="Arial" w:cs="Arial"/>
                  <w:color w:val="0066BB"/>
                  <w:sz w:val="25"/>
                  <w:u w:val="single"/>
                </w:rPr>
                <w:t>Firm</w:t>
              </w:r>
            </w:hyperlink>
          </w:p>
        </w:tc>
      </w:tr>
      <w:tr w:rsidR="00523E00" w:rsidRPr="00523E00" w:rsidTr="00523E00">
        <w:tc>
          <w:tcPr>
            <w:tcW w:w="0" w:type="auto"/>
            <w:tcBorders>
              <w:top w:val="nil"/>
              <w:left w:val="nil"/>
              <w:bottom w:val="nil"/>
              <w:right w:val="nil"/>
            </w:tcBorders>
            <w:tcMar>
              <w:top w:w="87" w:type="dxa"/>
              <w:left w:w="117" w:type="dxa"/>
              <w:bottom w:w="87" w:type="dxa"/>
              <w:right w:w="117" w:type="dxa"/>
            </w:tcMar>
            <w:hideMark/>
          </w:tcPr>
          <w:p w:rsidR="00523E00" w:rsidRPr="00523E00" w:rsidRDefault="00523E00" w:rsidP="00523E00">
            <w:pPr>
              <w:spacing w:line="347" w:lineRule="atLeast"/>
              <w:ind w:left="0" w:right="0" w:firstLine="0"/>
              <w:jc w:val="left"/>
              <w:rPr>
                <w:rFonts w:ascii="Arial" w:eastAsia="Times New Roman" w:hAnsi="Arial" w:cs="Arial"/>
                <w:color w:val="222222"/>
                <w:sz w:val="25"/>
                <w:szCs w:val="25"/>
              </w:rPr>
            </w:pPr>
            <w:r w:rsidRPr="00523E00">
              <w:rPr>
                <w:rFonts w:ascii="Arial" w:eastAsia="Times New Roman" w:hAnsi="Arial" w:cs="Arial"/>
                <w:color w:val="222222"/>
                <w:sz w:val="25"/>
                <w:szCs w:val="25"/>
              </w:rPr>
              <w:t>•</w:t>
            </w:r>
          </w:p>
        </w:tc>
        <w:tc>
          <w:tcPr>
            <w:tcW w:w="0" w:type="auto"/>
            <w:tcBorders>
              <w:top w:val="nil"/>
              <w:left w:val="nil"/>
              <w:bottom w:val="nil"/>
              <w:right w:val="nil"/>
            </w:tcBorders>
            <w:tcMar>
              <w:top w:w="87" w:type="dxa"/>
              <w:left w:w="117" w:type="dxa"/>
              <w:bottom w:w="87" w:type="dxa"/>
              <w:right w:w="117" w:type="dxa"/>
            </w:tcMar>
            <w:hideMark/>
          </w:tcPr>
          <w:p w:rsidR="00523E00" w:rsidRPr="00523E00" w:rsidRDefault="00091E7A" w:rsidP="00523E00">
            <w:pPr>
              <w:spacing w:line="347" w:lineRule="atLeast"/>
              <w:ind w:left="0" w:right="0" w:firstLine="0"/>
              <w:jc w:val="left"/>
              <w:rPr>
                <w:rFonts w:ascii="Arial" w:eastAsia="Times New Roman" w:hAnsi="Arial" w:cs="Arial"/>
                <w:color w:val="222222"/>
                <w:sz w:val="25"/>
                <w:szCs w:val="25"/>
              </w:rPr>
            </w:pPr>
            <w:hyperlink r:id="rId7" w:anchor="i31a" w:history="1">
              <w:r w:rsidR="00523E00" w:rsidRPr="00523E00">
                <w:rPr>
                  <w:rFonts w:ascii="Arial" w:eastAsia="Times New Roman" w:hAnsi="Arial" w:cs="Arial"/>
                  <w:color w:val="0066BB"/>
                  <w:sz w:val="25"/>
                  <w:u w:val="single"/>
                </w:rPr>
                <w:t>Senior Citizen</w:t>
              </w:r>
            </w:hyperlink>
          </w:p>
        </w:tc>
        <w:tc>
          <w:tcPr>
            <w:tcW w:w="0" w:type="auto"/>
            <w:tcBorders>
              <w:top w:val="nil"/>
              <w:left w:val="nil"/>
              <w:bottom w:val="nil"/>
              <w:right w:val="nil"/>
            </w:tcBorders>
            <w:tcMar>
              <w:top w:w="87" w:type="dxa"/>
              <w:left w:w="117" w:type="dxa"/>
              <w:bottom w:w="87" w:type="dxa"/>
              <w:right w:w="117" w:type="dxa"/>
            </w:tcMar>
            <w:hideMark/>
          </w:tcPr>
          <w:p w:rsidR="00523E00" w:rsidRPr="00523E00" w:rsidRDefault="00523E00" w:rsidP="00523E00">
            <w:pPr>
              <w:spacing w:line="347" w:lineRule="atLeast"/>
              <w:ind w:left="0" w:right="0" w:firstLine="0"/>
              <w:jc w:val="left"/>
              <w:rPr>
                <w:rFonts w:ascii="Arial" w:eastAsia="Times New Roman" w:hAnsi="Arial" w:cs="Arial"/>
                <w:color w:val="222222"/>
                <w:sz w:val="25"/>
                <w:szCs w:val="25"/>
              </w:rPr>
            </w:pPr>
            <w:r w:rsidRPr="00523E00">
              <w:rPr>
                <w:rFonts w:ascii="Arial" w:eastAsia="Times New Roman" w:hAnsi="Arial" w:cs="Arial"/>
                <w:color w:val="222222"/>
                <w:sz w:val="25"/>
                <w:szCs w:val="25"/>
              </w:rPr>
              <w:t>•</w:t>
            </w:r>
          </w:p>
        </w:tc>
        <w:tc>
          <w:tcPr>
            <w:tcW w:w="0" w:type="auto"/>
            <w:tcBorders>
              <w:top w:val="nil"/>
              <w:left w:val="nil"/>
              <w:bottom w:val="nil"/>
              <w:right w:val="nil"/>
            </w:tcBorders>
            <w:tcMar>
              <w:top w:w="87" w:type="dxa"/>
              <w:left w:w="117" w:type="dxa"/>
              <w:bottom w:w="87" w:type="dxa"/>
              <w:right w:w="117" w:type="dxa"/>
            </w:tcMar>
            <w:hideMark/>
          </w:tcPr>
          <w:p w:rsidR="00523E00" w:rsidRPr="00523E00" w:rsidRDefault="00091E7A" w:rsidP="00523E00">
            <w:pPr>
              <w:spacing w:line="347" w:lineRule="atLeast"/>
              <w:ind w:left="0" w:right="0" w:firstLine="0"/>
              <w:jc w:val="left"/>
              <w:rPr>
                <w:rFonts w:ascii="Arial" w:eastAsia="Times New Roman" w:hAnsi="Arial" w:cs="Arial"/>
                <w:color w:val="222222"/>
                <w:sz w:val="25"/>
                <w:szCs w:val="25"/>
              </w:rPr>
            </w:pPr>
            <w:hyperlink r:id="rId8" w:anchor="i35" w:history="1">
              <w:r w:rsidR="00523E00" w:rsidRPr="00523E00">
                <w:rPr>
                  <w:rFonts w:ascii="Arial" w:eastAsia="Times New Roman" w:hAnsi="Arial" w:cs="Arial"/>
                  <w:color w:val="0066BB"/>
                  <w:sz w:val="25"/>
                  <w:u w:val="single"/>
                </w:rPr>
                <w:t>Local Authority</w:t>
              </w:r>
            </w:hyperlink>
          </w:p>
        </w:tc>
      </w:tr>
      <w:tr w:rsidR="00523E00" w:rsidRPr="00523E00" w:rsidTr="00523E00">
        <w:tc>
          <w:tcPr>
            <w:tcW w:w="0" w:type="auto"/>
            <w:tcBorders>
              <w:top w:val="nil"/>
              <w:left w:val="nil"/>
              <w:bottom w:val="nil"/>
              <w:right w:val="nil"/>
            </w:tcBorders>
            <w:tcMar>
              <w:top w:w="87" w:type="dxa"/>
              <w:left w:w="117" w:type="dxa"/>
              <w:bottom w:w="87" w:type="dxa"/>
              <w:right w:w="117" w:type="dxa"/>
            </w:tcMar>
            <w:hideMark/>
          </w:tcPr>
          <w:p w:rsidR="00523E00" w:rsidRPr="00523E00" w:rsidRDefault="00523E00" w:rsidP="00523E00">
            <w:pPr>
              <w:spacing w:line="347" w:lineRule="atLeast"/>
              <w:ind w:left="0" w:right="0" w:firstLine="0"/>
              <w:jc w:val="left"/>
              <w:rPr>
                <w:rFonts w:ascii="Arial" w:eastAsia="Times New Roman" w:hAnsi="Arial" w:cs="Arial"/>
                <w:color w:val="222222"/>
                <w:sz w:val="25"/>
                <w:szCs w:val="25"/>
              </w:rPr>
            </w:pPr>
            <w:r w:rsidRPr="00523E00">
              <w:rPr>
                <w:rFonts w:ascii="Arial" w:eastAsia="Times New Roman" w:hAnsi="Arial" w:cs="Arial"/>
                <w:color w:val="222222"/>
                <w:sz w:val="25"/>
                <w:szCs w:val="25"/>
              </w:rPr>
              <w:t>•</w:t>
            </w:r>
          </w:p>
        </w:tc>
        <w:tc>
          <w:tcPr>
            <w:tcW w:w="0" w:type="auto"/>
            <w:tcBorders>
              <w:top w:val="nil"/>
              <w:left w:val="nil"/>
              <w:bottom w:val="nil"/>
              <w:right w:val="nil"/>
            </w:tcBorders>
            <w:tcMar>
              <w:top w:w="87" w:type="dxa"/>
              <w:left w:w="117" w:type="dxa"/>
              <w:bottom w:w="87" w:type="dxa"/>
              <w:right w:w="117" w:type="dxa"/>
            </w:tcMar>
            <w:hideMark/>
          </w:tcPr>
          <w:p w:rsidR="00523E00" w:rsidRPr="00523E00" w:rsidRDefault="00091E7A" w:rsidP="00523E00">
            <w:pPr>
              <w:spacing w:line="347" w:lineRule="atLeast"/>
              <w:ind w:left="0" w:right="0" w:firstLine="0"/>
              <w:jc w:val="left"/>
              <w:rPr>
                <w:rFonts w:ascii="Arial" w:eastAsia="Times New Roman" w:hAnsi="Arial" w:cs="Arial"/>
                <w:color w:val="222222"/>
                <w:sz w:val="25"/>
                <w:szCs w:val="25"/>
              </w:rPr>
            </w:pPr>
            <w:hyperlink r:id="rId9" w:anchor="i31b" w:history="1">
              <w:r w:rsidR="00523E00" w:rsidRPr="00523E00">
                <w:rPr>
                  <w:rFonts w:ascii="Arial" w:eastAsia="Times New Roman" w:hAnsi="Arial" w:cs="Arial"/>
                  <w:color w:val="0066BB"/>
                  <w:sz w:val="25"/>
                  <w:u w:val="single"/>
                </w:rPr>
                <w:t>Super Senior Citizen</w:t>
              </w:r>
            </w:hyperlink>
          </w:p>
        </w:tc>
        <w:tc>
          <w:tcPr>
            <w:tcW w:w="0" w:type="auto"/>
            <w:tcBorders>
              <w:top w:val="nil"/>
              <w:left w:val="nil"/>
              <w:bottom w:val="nil"/>
              <w:right w:val="nil"/>
            </w:tcBorders>
            <w:tcMar>
              <w:top w:w="87" w:type="dxa"/>
              <w:left w:w="117" w:type="dxa"/>
              <w:bottom w:w="87" w:type="dxa"/>
              <w:right w:w="117" w:type="dxa"/>
            </w:tcMar>
            <w:hideMark/>
          </w:tcPr>
          <w:p w:rsidR="00523E00" w:rsidRPr="00523E00" w:rsidRDefault="00523E00" w:rsidP="00523E00">
            <w:pPr>
              <w:spacing w:line="347" w:lineRule="atLeast"/>
              <w:ind w:left="0" w:right="0" w:firstLine="0"/>
              <w:jc w:val="left"/>
              <w:rPr>
                <w:rFonts w:ascii="Arial" w:eastAsia="Times New Roman" w:hAnsi="Arial" w:cs="Arial"/>
                <w:color w:val="222222"/>
                <w:sz w:val="25"/>
                <w:szCs w:val="25"/>
              </w:rPr>
            </w:pPr>
            <w:r w:rsidRPr="00523E00">
              <w:rPr>
                <w:rFonts w:ascii="Arial" w:eastAsia="Times New Roman" w:hAnsi="Arial" w:cs="Arial"/>
                <w:color w:val="222222"/>
                <w:sz w:val="25"/>
                <w:szCs w:val="25"/>
              </w:rPr>
              <w:t>•</w:t>
            </w:r>
          </w:p>
        </w:tc>
        <w:tc>
          <w:tcPr>
            <w:tcW w:w="0" w:type="auto"/>
            <w:tcBorders>
              <w:top w:val="nil"/>
              <w:left w:val="nil"/>
              <w:bottom w:val="nil"/>
              <w:right w:val="nil"/>
            </w:tcBorders>
            <w:tcMar>
              <w:top w:w="87" w:type="dxa"/>
              <w:left w:w="117" w:type="dxa"/>
              <w:bottom w:w="87" w:type="dxa"/>
              <w:right w:w="117" w:type="dxa"/>
            </w:tcMar>
            <w:hideMark/>
          </w:tcPr>
          <w:p w:rsidR="00523E00" w:rsidRPr="00523E00" w:rsidRDefault="00091E7A" w:rsidP="00523E00">
            <w:pPr>
              <w:spacing w:line="347" w:lineRule="atLeast"/>
              <w:ind w:left="0" w:right="0" w:firstLine="0"/>
              <w:jc w:val="left"/>
              <w:rPr>
                <w:rFonts w:ascii="Arial" w:eastAsia="Times New Roman" w:hAnsi="Arial" w:cs="Arial"/>
                <w:color w:val="222222"/>
                <w:sz w:val="25"/>
                <w:szCs w:val="25"/>
              </w:rPr>
            </w:pPr>
            <w:hyperlink r:id="rId10" w:anchor="i36" w:history="1">
              <w:r w:rsidR="00523E00" w:rsidRPr="00523E00">
                <w:rPr>
                  <w:rFonts w:ascii="Arial" w:eastAsia="Times New Roman" w:hAnsi="Arial" w:cs="Arial"/>
                  <w:color w:val="0066BB"/>
                  <w:sz w:val="25"/>
                  <w:u w:val="single"/>
                </w:rPr>
                <w:t>Domestic Company</w:t>
              </w:r>
            </w:hyperlink>
          </w:p>
        </w:tc>
      </w:tr>
      <w:tr w:rsidR="00523E00" w:rsidRPr="00523E00" w:rsidTr="00523E00">
        <w:tc>
          <w:tcPr>
            <w:tcW w:w="0" w:type="auto"/>
            <w:tcBorders>
              <w:top w:val="nil"/>
              <w:left w:val="nil"/>
              <w:bottom w:val="nil"/>
              <w:right w:val="nil"/>
            </w:tcBorders>
            <w:tcMar>
              <w:top w:w="87" w:type="dxa"/>
              <w:left w:w="117" w:type="dxa"/>
              <w:bottom w:w="87" w:type="dxa"/>
              <w:right w:w="117" w:type="dxa"/>
            </w:tcMar>
            <w:hideMark/>
          </w:tcPr>
          <w:p w:rsidR="00523E00" w:rsidRPr="00523E00" w:rsidRDefault="00523E00" w:rsidP="00523E00">
            <w:pPr>
              <w:spacing w:line="347" w:lineRule="atLeast"/>
              <w:ind w:left="0" w:right="0" w:firstLine="0"/>
              <w:jc w:val="left"/>
              <w:rPr>
                <w:rFonts w:ascii="Arial" w:eastAsia="Times New Roman" w:hAnsi="Arial" w:cs="Arial"/>
                <w:color w:val="222222"/>
                <w:sz w:val="25"/>
                <w:szCs w:val="25"/>
              </w:rPr>
            </w:pPr>
            <w:r w:rsidRPr="00523E00">
              <w:rPr>
                <w:rFonts w:ascii="Arial" w:eastAsia="Times New Roman" w:hAnsi="Arial" w:cs="Arial"/>
                <w:color w:val="222222"/>
                <w:sz w:val="25"/>
                <w:szCs w:val="25"/>
              </w:rPr>
              <w:t>•</w:t>
            </w:r>
          </w:p>
        </w:tc>
        <w:tc>
          <w:tcPr>
            <w:tcW w:w="0" w:type="auto"/>
            <w:tcBorders>
              <w:top w:val="nil"/>
              <w:left w:val="nil"/>
              <w:bottom w:val="nil"/>
              <w:right w:val="nil"/>
            </w:tcBorders>
            <w:tcMar>
              <w:top w:w="87" w:type="dxa"/>
              <w:left w:w="117" w:type="dxa"/>
              <w:bottom w:w="87" w:type="dxa"/>
              <w:right w:w="117" w:type="dxa"/>
            </w:tcMar>
            <w:hideMark/>
          </w:tcPr>
          <w:p w:rsidR="00523E00" w:rsidRPr="00523E00" w:rsidRDefault="00091E7A" w:rsidP="00523E00">
            <w:pPr>
              <w:spacing w:line="347" w:lineRule="atLeast"/>
              <w:ind w:left="0" w:right="0" w:firstLine="0"/>
              <w:jc w:val="left"/>
              <w:rPr>
                <w:rFonts w:ascii="Arial" w:eastAsia="Times New Roman" w:hAnsi="Arial" w:cs="Arial"/>
                <w:color w:val="222222"/>
                <w:sz w:val="25"/>
                <w:szCs w:val="25"/>
              </w:rPr>
            </w:pPr>
            <w:hyperlink r:id="rId11" w:anchor="i33" w:history="1">
              <w:r w:rsidR="00523E00" w:rsidRPr="00523E00">
                <w:rPr>
                  <w:rFonts w:ascii="Arial" w:eastAsia="Times New Roman" w:hAnsi="Arial" w:cs="Arial"/>
                  <w:color w:val="0066BB"/>
                  <w:sz w:val="25"/>
                  <w:u w:val="single"/>
                </w:rPr>
                <w:t>Co-operative Society</w:t>
              </w:r>
            </w:hyperlink>
          </w:p>
        </w:tc>
        <w:tc>
          <w:tcPr>
            <w:tcW w:w="0" w:type="auto"/>
            <w:tcBorders>
              <w:top w:val="nil"/>
              <w:left w:val="nil"/>
              <w:bottom w:val="nil"/>
              <w:right w:val="nil"/>
            </w:tcBorders>
            <w:tcMar>
              <w:top w:w="87" w:type="dxa"/>
              <w:left w:w="117" w:type="dxa"/>
              <w:bottom w:w="87" w:type="dxa"/>
              <w:right w:w="117" w:type="dxa"/>
            </w:tcMar>
            <w:hideMark/>
          </w:tcPr>
          <w:p w:rsidR="00523E00" w:rsidRPr="00523E00" w:rsidRDefault="00523E00" w:rsidP="00523E00">
            <w:pPr>
              <w:spacing w:line="347" w:lineRule="atLeast"/>
              <w:ind w:left="0" w:right="0" w:firstLine="0"/>
              <w:jc w:val="left"/>
              <w:rPr>
                <w:rFonts w:ascii="Arial" w:eastAsia="Times New Roman" w:hAnsi="Arial" w:cs="Arial"/>
                <w:color w:val="222222"/>
                <w:sz w:val="25"/>
                <w:szCs w:val="25"/>
              </w:rPr>
            </w:pPr>
            <w:r w:rsidRPr="00523E00">
              <w:rPr>
                <w:rFonts w:ascii="Arial" w:eastAsia="Times New Roman" w:hAnsi="Arial" w:cs="Arial"/>
                <w:color w:val="222222"/>
                <w:sz w:val="25"/>
                <w:szCs w:val="25"/>
              </w:rPr>
              <w:t>•</w:t>
            </w:r>
          </w:p>
        </w:tc>
        <w:tc>
          <w:tcPr>
            <w:tcW w:w="0" w:type="auto"/>
            <w:tcBorders>
              <w:top w:val="nil"/>
              <w:left w:val="nil"/>
              <w:bottom w:val="nil"/>
              <w:right w:val="nil"/>
            </w:tcBorders>
            <w:tcMar>
              <w:top w:w="87" w:type="dxa"/>
              <w:left w:w="117" w:type="dxa"/>
              <w:bottom w:w="87" w:type="dxa"/>
              <w:right w:w="117" w:type="dxa"/>
            </w:tcMar>
            <w:hideMark/>
          </w:tcPr>
          <w:p w:rsidR="00523E00" w:rsidRPr="00523E00" w:rsidRDefault="00091E7A" w:rsidP="00523E00">
            <w:pPr>
              <w:spacing w:line="347" w:lineRule="atLeast"/>
              <w:ind w:left="0" w:right="0" w:firstLine="0"/>
              <w:jc w:val="left"/>
              <w:rPr>
                <w:rFonts w:ascii="Arial" w:eastAsia="Times New Roman" w:hAnsi="Arial" w:cs="Arial"/>
                <w:color w:val="222222"/>
                <w:sz w:val="25"/>
                <w:szCs w:val="25"/>
              </w:rPr>
            </w:pPr>
            <w:hyperlink r:id="rId12" w:anchor="i37" w:history="1">
              <w:r w:rsidR="00523E00" w:rsidRPr="00523E00">
                <w:rPr>
                  <w:rFonts w:ascii="Arial" w:eastAsia="Times New Roman" w:hAnsi="Arial" w:cs="Arial"/>
                  <w:color w:val="0066BB"/>
                  <w:sz w:val="25"/>
                  <w:u w:val="single"/>
                </w:rPr>
                <w:t>Other Company</w:t>
              </w:r>
            </w:hyperlink>
          </w:p>
        </w:tc>
      </w:tr>
    </w:tbl>
    <w:p w:rsidR="00523E00" w:rsidRPr="00523E00" w:rsidRDefault="00523E00" w:rsidP="00523E00">
      <w:pPr>
        <w:numPr>
          <w:ilvl w:val="0"/>
          <w:numId w:val="1"/>
        </w:numPr>
        <w:spacing w:line="347" w:lineRule="atLeast"/>
        <w:ind w:left="0" w:right="0"/>
        <w:jc w:val="left"/>
        <w:outlineLvl w:val="2"/>
        <w:rPr>
          <w:rFonts w:ascii="Arial" w:eastAsia="Times New Roman" w:hAnsi="Arial" w:cs="Arial"/>
          <w:b/>
          <w:bCs/>
          <w:color w:val="222222"/>
          <w:sz w:val="29"/>
          <w:szCs w:val="29"/>
        </w:rPr>
      </w:pPr>
      <w:r w:rsidRPr="00523E00">
        <w:rPr>
          <w:rFonts w:ascii="Arial" w:eastAsia="Times New Roman" w:hAnsi="Arial" w:cs="Arial"/>
          <w:b/>
          <w:bCs/>
          <w:color w:val="222222"/>
          <w:sz w:val="29"/>
          <w:szCs w:val="29"/>
        </w:rPr>
        <w:t>Individual resident aged below 60 years</w:t>
      </w:r>
      <w:r w:rsidRPr="00523E00">
        <w:rPr>
          <w:rFonts w:ascii="Arial" w:eastAsia="Times New Roman" w:hAnsi="Arial" w:cs="Arial"/>
          <w:b/>
          <w:bCs/>
          <w:color w:val="222222"/>
          <w:sz w:val="29"/>
        </w:rPr>
        <w:t> </w:t>
      </w:r>
      <w:r w:rsidRPr="00523E00">
        <w:rPr>
          <w:rFonts w:ascii="Arial" w:eastAsia="Times New Roman" w:hAnsi="Arial" w:cs="Arial"/>
          <w:color w:val="222222"/>
          <w:sz w:val="25"/>
        </w:rPr>
        <w:t>(i.e. born on or after 1st April 1955)</w:t>
      </w:r>
      <w:r w:rsidRPr="00523E00">
        <w:rPr>
          <w:rFonts w:ascii="Arial" w:eastAsia="Times New Roman" w:hAnsi="Arial" w:cs="Arial"/>
          <w:b/>
          <w:bCs/>
          <w:color w:val="222222"/>
          <w:sz w:val="29"/>
        </w:rPr>
        <w:t> </w:t>
      </w:r>
      <w:r w:rsidRPr="00523E00">
        <w:rPr>
          <w:rFonts w:ascii="Arial" w:eastAsia="Times New Roman" w:hAnsi="Arial" w:cs="Arial"/>
          <w:b/>
          <w:bCs/>
          <w:color w:val="222222"/>
          <w:sz w:val="29"/>
          <w:szCs w:val="29"/>
        </w:rPr>
        <w:t>or any NRI/ HUF/ AOP/ BOI/ AJP*</w:t>
      </w:r>
    </w:p>
    <w:p w:rsidR="00523E00" w:rsidRPr="00523E00" w:rsidRDefault="00523E00" w:rsidP="00523E00">
      <w:pPr>
        <w:spacing w:line="347" w:lineRule="atLeast"/>
        <w:ind w:left="0" w:right="0" w:firstLine="0"/>
        <w:rPr>
          <w:rFonts w:ascii="Arial" w:eastAsia="Times New Roman" w:hAnsi="Arial" w:cs="Arial"/>
          <w:color w:val="222222"/>
          <w:sz w:val="26"/>
          <w:szCs w:val="26"/>
        </w:rPr>
      </w:pPr>
      <w:proofErr w:type="gramStart"/>
      <w:r w:rsidRPr="00523E00">
        <w:rPr>
          <w:rFonts w:ascii="Arial" w:eastAsia="Times New Roman" w:hAnsi="Arial" w:cs="Arial"/>
          <w:b/>
          <w:bCs/>
          <w:color w:val="222222"/>
          <w:sz w:val="26"/>
        </w:rPr>
        <w:t>Income Tax :</w:t>
      </w:r>
      <w:proofErr w:type="gramEnd"/>
      <w:r w:rsidR="00091E7A" w:rsidRPr="00523E00">
        <w:rPr>
          <w:rFonts w:ascii="Arial" w:eastAsia="Times New Roman" w:hAnsi="Arial" w:cs="Arial"/>
          <w:color w:val="222222"/>
          <w:sz w:val="26"/>
          <w:szCs w:val="26"/>
        </w:rPr>
        <w:fldChar w:fldCharType="begin"/>
      </w:r>
      <w:r w:rsidRPr="00523E00">
        <w:rPr>
          <w:rFonts w:ascii="Arial" w:eastAsia="Times New Roman" w:hAnsi="Arial" w:cs="Arial"/>
          <w:color w:val="222222"/>
          <w:sz w:val="26"/>
          <w:szCs w:val="26"/>
        </w:rPr>
        <w:instrText xml:space="preserve"> HYPERLINK "http://finotax.com/income-tax/calc-next" </w:instrText>
      </w:r>
      <w:r w:rsidR="00091E7A" w:rsidRPr="00523E00">
        <w:rPr>
          <w:rFonts w:ascii="Arial" w:eastAsia="Times New Roman" w:hAnsi="Arial" w:cs="Arial"/>
          <w:color w:val="222222"/>
          <w:sz w:val="26"/>
          <w:szCs w:val="26"/>
        </w:rPr>
        <w:fldChar w:fldCharType="separate"/>
      </w:r>
      <w:r w:rsidRPr="00523E00">
        <w:rPr>
          <w:rFonts w:ascii="Arial" w:eastAsia="Times New Roman" w:hAnsi="Arial" w:cs="Arial"/>
          <w:color w:val="0066BB"/>
          <w:sz w:val="26"/>
          <w:u w:val="single"/>
        </w:rPr>
        <w:t>Tax Calculator : AY 2015-16</w:t>
      </w:r>
      <w:r w:rsidR="00091E7A" w:rsidRPr="00523E00">
        <w:rPr>
          <w:rFonts w:ascii="Arial" w:eastAsia="Times New Roman" w:hAnsi="Arial" w:cs="Arial"/>
          <w:color w:val="222222"/>
          <w:sz w:val="26"/>
          <w:szCs w:val="26"/>
        </w:rPr>
        <w:fldChar w:fldCharType="end"/>
      </w:r>
    </w:p>
    <w:tbl>
      <w:tblPr>
        <w:tblW w:w="15610" w:type="dxa"/>
        <w:tblCellMar>
          <w:left w:w="0" w:type="dxa"/>
          <w:right w:w="0" w:type="dxa"/>
        </w:tblCellMar>
        <w:tblLook w:val="04A0"/>
      </w:tblPr>
      <w:tblGrid>
        <w:gridCol w:w="1096"/>
        <w:gridCol w:w="4006"/>
        <w:gridCol w:w="6291"/>
        <w:gridCol w:w="4217"/>
      </w:tblGrid>
      <w:tr w:rsidR="00523E00" w:rsidRPr="00523E00" w:rsidTr="00523E00">
        <w:trPr>
          <w:gridAfter w:val="1"/>
          <w:wAfter w:w="4217" w:type="dxa"/>
          <w:tblHeader/>
        </w:trPr>
        <w:tc>
          <w:tcPr>
            <w:tcW w:w="1096" w:type="dxa"/>
            <w:tcBorders>
              <w:top w:val="single" w:sz="6" w:space="0" w:color="CCCCCC"/>
              <w:left w:val="single" w:sz="6" w:space="0" w:color="CCCCCC"/>
              <w:bottom w:val="single" w:sz="6" w:space="0" w:color="CCCCCC"/>
              <w:right w:val="single" w:sz="6" w:space="0" w:color="CCCCCC"/>
            </w:tcBorders>
            <w:shd w:val="clear" w:color="auto" w:fill="DDDDDD"/>
            <w:tcMar>
              <w:top w:w="87" w:type="dxa"/>
              <w:left w:w="152" w:type="dxa"/>
              <w:bottom w:w="87" w:type="dxa"/>
              <w:right w:w="152" w:type="dxa"/>
            </w:tcMar>
            <w:vAlign w:val="center"/>
            <w:hideMark/>
          </w:tcPr>
          <w:p w:rsidR="00523E00" w:rsidRPr="00523E00" w:rsidRDefault="00523E00" w:rsidP="00523E00">
            <w:pPr>
              <w:ind w:left="0" w:right="0" w:firstLine="0"/>
              <w:jc w:val="left"/>
              <w:rPr>
                <w:rFonts w:ascii="Times New Roman" w:eastAsia="Times New Roman" w:hAnsi="Times New Roman" w:cs="Times New Roman"/>
                <w:b/>
                <w:bCs/>
                <w:sz w:val="25"/>
                <w:szCs w:val="25"/>
              </w:rPr>
            </w:pPr>
            <w:r w:rsidRPr="00523E00">
              <w:rPr>
                <w:rFonts w:ascii="Times New Roman" w:eastAsia="Times New Roman" w:hAnsi="Times New Roman" w:cs="Times New Roman"/>
                <w:b/>
                <w:bCs/>
                <w:sz w:val="25"/>
                <w:szCs w:val="25"/>
              </w:rPr>
              <w:t>Income Slabs</w:t>
            </w:r>
          </w:p>
        </w:tc>
        <w:tc>
          <w:tcPr>
            <w:tcW w:w="10297" w:type="dxa"/>
            <w:gridSpan w:val="2"/>
            <w:tcBorders>
              <w:top w:val="single" w:sz="6" w:space="0" w:color="CCCCCC"/>
              <w:left w:val="single" w:sz="6" w:space="0" w:color="CCCCCC"/>
              <w:bottom w:val="single" w:sz="6" w:space="0" w:color="CCCCCC"/>
              <w:right w:val="single" w:sz="6" w:space="0" w:color="CCCCCC"/>
            </w:tcBorders>
            <w:shd w:val="clear" w:color="auto" w:fill="DDDDDD"/>
            <w:tcMar>
              <w:top w:w="87" w:type="dxa"/>
              <w:left w:w="152" w:type="dxa"/>
              <w:bottom w:w="87" w:type="dxa"/>
              <w:right w:w="152" w:type="dxa"/>
            </w:tcMar>
            <w:vAlign w:val="center"/>
            <w:hideMark/>
          </w:tcPr>
          <w:p w:rsidR="00523E00" w:rsidRPr="00523E00" w:rsidRDefault="00523E00" w:rsidP="00523E00">
            <w:pPr>
              <w:ind w:left="0" w:right="0" w:firstLine="0"/>
              <w:jc w:val="left"/>
              <w:rPr>
                <w:rFonts w:ascii="Times New Roman" w:eastAsia="Times New Roman" w:hAnsi="Times New Roman" w:cs="Times New Roman"/>
                <w:b/>
                <w:bCs/>
                <w:sz w:val="25"/>
                <w:szCs w:val="25"/>
              </w:rPr>
            </w:pPr>
            <w:r w:rsidRPr="00523E00">
              <w:rPr>
                <w:rFonts w:ascii="Times New Roman" w:eastAsia="Times New Roman" w:hAnsi="Times New Roman" w:cs="Times New Roman"/>
                <w:b/>
                <w:bCs/>
                <w:sz w:val="25"/>
                <w:szCs w:val="25"/>
              </w:rPr>
              <w:t>Tax Rates</w:t>
            </w:r>
          </w:p>
        </w:tc>
      </w:tr>
      <w:tr w:rsidR="00523E00" w:rsidRPr="00523E00" w:rsidTr="00523E00">
        <w:tc>
          <w:tcPr>
            <w:tcW w:w="0" w:type="auto"/>
            <w:tcBorders>
              <w:top w:val="single" w:sz="6" w:space="0" w:color="DDDDDD"/>
              <w:left w:val="single" w:sz="6" w:space="0" w:color="DDDDDD"/>
              <w:bottom w:val="single" w:sz="6" w:space="0" w:color="DDDDDD"/>
              <w:right w:val="nil"/>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proofErr w:type="spellStart"/>
            <w:r w:rsidRPr="00523E00">
              <w:rPr>
                <w:rFonts w:ascii="Times New Roman" w:eastAsia="Times New Roman" w:hAnsi="Times New Roman" w:cs="Times New Roman"/>
                <w:sz w:val="25"/>
                <w:szCs w:val="25"/>
              </w:rPr>
              <w:t>i</w:t>
            </w:r>
            <w:proofErr w:type="spellEnd"/>
            <w:r w:rsidRPr="00523E00">
              <w:rPr>
                <w:rFonts w:ascii="Times New Roman" w:eastAsia="Times New Roman" w:hAnsi="Times New Roman" w:cs="Times New Roman"/>
                <w:sz w:val="25"/>
                <w:szCs w:val="25"/>
              </w:rPr>
              <w:t>.</w:t>
            </w:r>
          </w:p>
        </w:tc>
        <w:tc>
          <w:tcPr>
            <w:tcW w:w="4006" w:type="dxa"/>
            <w:tcBorders>
              <w:top w:val="single" w:sz="6" w:space="0" w:color="DDDDDD"/>
              <w:left w:val="nil"/>
              <w:bottom w:val="single" w:sz="6" w:space="0" w:color="DDDDDD"/>
              <w:right w:val="single" w:sz="6" w:space="0" w:color="DDDDDD"/>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Where the taxable income does not exceed Rs. 2</w:t>
            </w:r>
            <w:proofErr w:type="gramStart"/>
            <w:r w:rsidRPr="00523E00">
              <w:rPr>
                <w:rFonts w:ascii="Times New Roman" w:eastAsia="Times New Roman" w:hAnsi="Times New Roman" w:cs="Times New Roman"/>
                <w:sz w:val="25"/>
                <w:szCs w:val="25"/>
              </w:rPr>
              <w:t>,50,000</w:t>
            </w:r>
            <w:proofErr w:type="gramEnd"/>
            <w:r w:rsidRPr="00523E00">
              <w:rPr>
                <w:rFonts w:ascii="Times New Roman" w:eastAsia="Times New Roman" w:hAnsi="Times New Roman" w:cs="Times New Roman"/>
                <w:sz w:val="25"/>
                <w:szCs w:val="25"/>
              </w:rPr>
              <w:t>/-.</w:t>
            </w:r>
          </w:p>
        </w:tc>
        <w:tc>
          <w:tcPr>
            <w:tcW w:w="10508" w:type="dxa"/>
            <w:gridSpan w:val="2"/>
            <w:tcBorders>
              <w:top w:val="single" w:sz="6" w:space="0" w:color="DDDDDD"/>
              <w:left w:val="single" w:sz="6" w:space="0" w:color="DDDDDD"/>
              <w:bottom w:val="single" w:sz="6" w:space="0" w:color="DDDDDD"/>
              <w:right w:val="single" w:sz="6" w:space="0" w:color="DDDDDD"/>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NIL</w:t>
            </w:r>
          </w:p>
        </w:tc>
      </w:tr>
      <w:tr w:rsidR="00523E00" w:rsidRPr="00523E00" w:rsidTr="00523E00">
        <w:tc>
          <w:tcPr>
            <w:tcW w:w="0" w:type="auto"/>
            <w:tcBorders>
              <w:top w:val="single" w:sz="6" w:space="0" w:color="DDDDDD"/>
              <w:left w:val="single" w:sz="6" w:space="0" w:color="DDDDDD"/>
              <w:bottom w:val="single" w:sz="6" w:space="0" w:color="DDDDDD"/>
              <w:right w:val="nil"/>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ii.</w:t>
            </w:r>
          </w:p>
        </w:tc>
        <w:tc>
          <w:tcPr>
            <w:tcW w:w="4006" w:type="dxa"/>
            <w:tcBorders>
              <w:top w:val="single" w:sz="6" w:space="0" w:color="DDDDDD"/>
              <w:left w:val="nil"/>
              <w:bottom w:val="single" w:sz="6" w:space="0" w:color="DDDDDD"/>
              <w:right w:val="single" w:sz="6" w:space="0" w:color="DDDDDD"/>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Where the taxable income exceeds Rs. 2</w:t>
            </w:r>
            <w:proofErr w:type="gramStart"/>
            <w:r w:rsidRPr="00523E00">
              <w:rPr>
                <w:rFonts w:ascii="Times New Roman" w:eastAsia="Times New Roman" w:hAnsi="Times New Roman" w:cs="Times New Roman"/>
                <w:sz w:val="25"/>
                <w:szCs w:val="25"/>
              </w:rPr>
              <w:t>,50,000</w:t>
            </w:r>
            <w:proofErr w:type="gramEnd"/>
            <w:r w:rsidRPr="00523E00">
              <w:rPr>
                <w:rFonts w:ascii="Times New Roman" w:eastAsia="Times New Roman" w:hAnsi="Times New Roman" w:cs="Times New Roman"/>
                <w:sz w:val="25"/>
                <w:szCs w:val="25"/>
              </w:rPr>
              <w:t>/- but does not exceed Rs. 5,00,000/-.</w:t>
            </w:r>
          </w:p>
        </w:tc>
        <w:tc>
          <w:tcPr>
            <w:tcW w:w="10508" w:type="dxa"/>
            <w:gridSpan w:val="2"/>
            <w:tcBorders>
              <w:top w:val="single" w:sz="6" w:space="0" w:color="DDDDDD"/>
              <w:left w:val="single" w:sz="6" w:space="0" w:color="DDDDDD"/>
              <w:bottom w:val="single" w:sz="6" w:space="0" w:color="DDDDDD"/>
              <w:right w:val="single" w:sz="6" w:space="0" w:color="DDDDDD"/>
            </w:tcBorders>
            <w:tcMar>
              <w:top w:w="87" w:type="dxa"/>
              <w:left w:w="114" w:type="dxa"/>
              <w:bottom w:w="87" w:type="dxa"/>
              <w:right w:w="114" w:type="dxa"/>
            </w:tcMar>
            <w:hideMark/>
          </w:tcPr>
          <w:p w:rsidR="00523E00" w:rsidRDefault="00523E00" w:rsidP="00523E00">
            <w:pPr>
              <w:ind w:left="0" w:right="0" w:firstLine="0"/>
              <w:jc w:val="left"/>
              <w:rPr>
                <w:rFonts w:ascii="Times New Roman" w:eastAsia="Times New Roman" w:hAnsi="Times New Roman" w:cs="Times New Roman"/>
                <w:sz w:val="20"/>
                <w:szCs w:val="20"/>
              </w:rPr>
            </w:pPr>
            <w:r w:rsidRPr="00523E00">
              <w:rPr>
                <w:rFonts w:ascii="Times New Roman" w:eastAsia="Times New Roman" w:hAnsi="Times New Roman" w:cs="Times New Roman"/>
                <w:sz w:val="20"/>
                <w:szCs w:val="20"/>
              </w:rPr>
              <w:t>10% of amount by which the taxable income exceeds Rs. 2</w:t>
            </w:r>
            <w:proofErr w:type="gramStart"/>
            <w:r w:rsidRPr="00523E00">
              <w:rPr>
                <w:rFonts w:ascii="Times New Roman" w:eastAsia="Times New Roman" w:hAnsi="Times New Roman" w:cs="Times New Roman"/>
                <w:sz w:val="20"/>
                <w:szCs w:val="20"/>
              </w:rPr>
              <w:t>,50,000</w:t>
            </w:r>
            <w:proofErr w:type="gramEnd"/>
            <w:r w:rsidRPr="00523E00">
              <w:rPr>
                <w:rFonts w:ascii="Times New Roman" w:eastAsia="Times New Roman" w:hAnsi="Times New Roman" w:cs="Times New Roman"/>
                <w:sz w:val="20"/>
                <w:szCs w:val="20"/>
              </w:rPr>
              <w:t>/-. </w:t>
            </w:r>
            <w:r w:rsidRPr="00523E00">
              <w:rPr>
                <w:rFonts w:ascii="Times New Roman" w:eastAsia="Times New Roman" w:hAnsi="Times New Roman" w:cs="Times New Roman"/>
                <w:sz w:val="20"/>
                <w:szCs w:val="20"/>
              </w:rPr>
              <w:br/>
            </w:r>
            <w:r w:rsidRPr="00523E00">
              <w:rPr>
                <w:rFonts w:ascii="Times New Roman" w:eastAsia="Times New Roman" w:hAnsi="Times New Roman" w:cs="Times New Roman"/>
                <w:b/>
                <w:bCs/>
                <w:color w:val="FF5533"/>
                <w:sz w:val="20"/>
                <w:szCs w:val="20"/>
              </w:rPr>
              <w:t>Less</w:t>
            </w:r>
            <w:r w:rsidRPr="00523E00">
              <w:rPr>
                <w:rFonts w:ascii="Times New Roman" w:eastAsia="Times New Roman" w:hAnsi="Times New Roman" w:cs="Times New Roman"/>
                <w:color w:val="FF5533"/>
                <w:sz w:val="20"/>
                <w:szCs w:val="20"/>
              </w:rPr>
              <w:t> ( in case of Resident Individuals only ) :</w:t>
            </w:r>
            <w:r w:rsidRPr="00523E00">
              <w:rPr>
                <w:rFonts w:ascii="Times New Roman" w:eastAsia="Times New Roman" w:hAnsi="Times New Roman" w:cs="Times New Roman"/>
                <w:sz w:val="20"/>
                <w:szCs w:val="20"/>
              </w:rPr>
              <w:t xml:space="preserve"> Tax Credit u/s 87A </w:t>
            </w:r>
          </w:p>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0"/>
                <w:szCs w:val="20"/>
              </w:rPr>
              <w:t xml:space="preserve"> 10% of taxable income </w:t>
            </w:r>
            <w:proofErr w:type="spellStart"/>
            <w:r w:rsidRPr="00523E00">
              <w:rPr>
                <w:rFonts w:ascii="Times New Roman" w:eastAsia="Times New Roman" w:hAnsi="Times New Roman" w:cs="Times New Roman"/>
                <w:sz w:val="20"/>
                <w:szCs w:val="20"/>
              </w:rPr>
              <w:t>upto</w:t>
            </w:r>
            <w:proofErr w:type="spellEnd"/>
            <w:r w:rsidRPr="00523E00">
              <w:rPr>
                <w:rFonts w:ascii="Times New Roman" w:eastAsia="Times New Roman" w:hAnsi="Times New Roman" w:cs="Times New Roman"/>
                <w:sz w:val="20"/>
                <w:szCs w:val="20"/>
              </w:rPr>
              <w:t xml:space="preserve"> a maximum of Rs. 2000/-</w:t>
            </w:r>
            <w:r w:rsidRPr="00523E00">
              <w:rPr>
                <w:rFonts w:ascii="Times New Roman" w:eastAsia="Times New Roman" w:hAnsi="Times New Roman" w:cs="Times New Roman"/>
                <w:sz w:val="21"/>
              </w:rPr>
              <w:t>.</w:t>
            </w:r>
          </w:p>
        </w:tc>
      </w:tr>
      <w:tr w:rsidR="00523E00" w:rsidRPr="00523E00" w:rsidTr="00523E00">
        <w:tc>
          <w:tcPr>
            <w:tcW w:w="0" w:type="auto"/>
            <w:tcBorders>
              <w:top w:val="single" w:sz="6" w:space="0" w:color="DDDDDD"/>
              <w:left w:val="single" w:sz="6" w:space="0" w:color="DDDDDD"/>
              <w:bottom w:val="single" w:sz="6" w:space="0" w:color="DDDDDD"/>
              <w:right w:val="nil"/>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iii.</w:t>
            </w:r>
          </w:p>
        </w:tc>
        <w:tc>
          <w:tcPr>
            <w:tcW w:w="4006" w:type="dxa"/>
            <w:tcBorders>
              <w:top w:val="single" w:sz="6" w:space="0" w:color="DDDDDD"/>
              <w:left w:val="nil"/>
              <w:bottom w:val="single" w:sz="6" w:space="0" w:color="DDDDDD"/>
              <w:right w:val="single" w:sz="6" w:space="0" w:color="DDDDDD"/>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Where the taxable income exceeds Rs. 5</w:t>
            </w:r>
            <w:proofErr w:type="gramStart"/>
            <w:r w:rsidRPr="00523E00">
              <w:rPr>
                <w:rFonts w:ascii="Times New Roman" w:eastAsia="Times New Roman" w:hAnsi="Times New Roman" w:cs="Times New Roman"/>
                <w:sz w:val="25"/>
                <w:szCs w:val="25"/>
              </w:rPr>
              <w:t>,00,000</w:t>
            </w:r>
            <w:proofErr w:type="gramEnd"/>
            <w:r w:rsidRPr="00523E00">
              <w:rPr>
                <w:rFonts w:ascii="Times New Roman" w:eastAsia="Times New Roman" w:hAnsi="Times New Roman" w:cs="Times New Roman"/>
                <w:sz w:val="25"/>
                <w:szCs w:val="25"/>
              </w:rPr>
              <w:t>/- but does not exceed Rs. 10,00,000/-.</w:t>
            </w:r>
          </w:p>
        </w:tc>
        <w:tc>
          <w:tcPr>
            <w:tcW w:w="10508" w:type="dxa"/>
            <w:gridSpan w:val="2"/>
            <w:tcBorders>
              <w:top w:val="single" w:sz="6" w:space="0" w:color="DDDDDD"/>
              <w:left w:val="single" w:sz="6" w:space="0" w:color="DDDDDD"/>
              <w:bottom w:val="single" w:sz="6" w:space="0" w:color="DDDDDD"/>
              <w:right w:val="single" w:sz="6" w:space="0" w:color="DDDDDD"/>
            </w:tcBorders>
            <w:tcMar>
              <w:top w:w="87" w:type="dxa"/>
              <w:left w:w="114" w:type="dxa"/>
              <w:bottom w:w="87" w:type="dxa"/>
              <w:right w:w="114" w:type="dxa"/>
            </w:tcMar>
            <w:hideMark/>
          </w:tcPr>
          <w:p w:rsid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 xml:space="preserve">Rs. 25,000/- + 20% of the amount by which the </w:t>
            </w:r>
          </w:p>
          <w:p w:rsidR="00523E00" w:rsidRPr="00523E00" w:rsidRDefault="00523E00" w:rsidP="00523E00">
            <w:pPr>
              <w:ind w:left="0" w:right="0" w:firstLine="0"/>
              <w:jc w:val="left"/>
              <w:rPr>
                <w:rFonts w:ascii="Times New Roman" w:eastAsia="Times New Roman" w:hAnsi="Times New Roman" w:cs="Times New Roman"/>
                <w:sz w:val="25"/>
                <w:szCs w:val="25"/>
              </w:rPr>
            </w:pPr>
            <w:proofErr w:type="gramStart"/>
            <w:r w:rsidRPr="00523E00">
              <w:rPr>
                <w:rFonts w:ascii="Times New Roman" w:eastAsia="Times New Roman" w:hAnsi="Times New Roman" w:cs="Times New Roman"/>
                <w:sz w:val="25"/>
                <w:szCs w:val="25"/>
              </w:rPr>
              <w:t>taxable</w:t>
            </w:r>
            <w:proofErr w:type="gramEnd"/>
            <w:r w:rsidRPr="00523E00">
              <w:rPr>
                <w:rFonts w:ascii="Times New Roman" w:eastAsia="Times New Roman" w:hAnsi="Times New Roman" w:cs="Times New Roman"/>
                <w:sz w:val="25"/>
                <w:szCs w:val="25"/>
              </w:rPr>
              <w:t xml:space="preserve"> income exceeds Rs. 5,00,000/-.</w:t>
            </w:r>
          </w:p>
        </w:tc>
      </w:tr>
      <w:tr w:rsidR="00523E00" w:rsidRPr="00523E00" w:rsidTr="00523E00">
        <w:tc>
          <w:tcPr>
            <w:tcW w:w="0" w:type="auto"/>
            <w:tcBorders>
              <w:top w:val="single" w:sz="6" w:space="0" w:color="DDDDDD"/>
              <w:left w:val="single" w:sz="6" w:space="0" w:color="DDDDDD"/>
              <w:bottom w:val="single" w:sz="6" w:space="0" w:color="DDDDDD"/>
              <w:right w:val="nil"/>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iv.</w:t>
            </w:r>
          </w:p>
        </w:tc>
        <w:tc>
          <w:tcPr>
            <w:tcW w:w="4006" w:type="dxa"/>
            <w:tcBorders>
              <w:top w:val="single" w:sz="6" w:space="0" w:color="DDDDDD"/>
              <w:left w:val="nil"/>
              <w:bottom w:val="single" w:sz="6" w:space="0" w:color="DDDDDD"/>
              <w:right w:val="single" w:sz="6" w:space="0" w:color="DDDDDD"/>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Where the taxable income exceeds Rs. 10</w:t>
            </w:r>
            <w:proofErr w:type="gramStart"/>
            <w:r w:rsidRPr="00523E00">
              <w:rPr>
                <w:rFonts w:ascii="Times New Roman" w:eastAsia="Times New Roman" w:hAnsi="Times New Roman" w:cs="Times New Roman"/>
                <w:sz w:val="25"/>
                <w:szCs w:val="25"/>
              </w:rPr>
              <w:t>,00,000</w:t>
            </w:r>
            <w:proofErr w:type="gramEnd"/>
            <w:r w:rsidRPr="00523E00">
              <w:rPr>
                <w:rFonts w:ascii="Times New Roman" w:eastAsia="Times New Roman" w:hAnsi="Times New Roman" w:cs="Times New Roman"/>
                <w:sz w:val="25"/>
                <w:szCs w:val="25"/>
              </w:rPr>
              <w:t>/-.</w:t>
            </w:r>
          </w:p>
        </w:tc>
        <w:tc>
          <w:tcPr>
            <w:tcW w:w="10508" w:type="dxa"/>
            <w:gridSpan w:val="2"/>
            <w:tcBorders>
              <w:top w:val="single" w:sz="6" w:space="0" w:color="DDDDDD"/>
              <w:left w:val="single" w:sz="6" w:space="0" w:color="DDDDDD"/>
              <w:bottom w:val="single" w:sz="6" w:space="0" w:color="DDDDDD"/>
              <w:right w:val="single" w:sz="6" w:space="0" w:color="DDDDDD"/>
            </w:tcBorders>
            <w:tcMar>
              <w:top w:w="87" w:type="dxa"/>
              <w:left w:w="114" w:type="dxa"/>
              <w:bottom w:w="87" w:type="dxa"/>
              <w:right w:w="114" w:type="dxa"/>
            </w:tcMar>
            <w:hideMark/>
          </w:tcPr>
          <w:p w:rsid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 xml:space="preserve">Rs. 125,000/- + 30% of the amount by which the </w:t>
            </w:r>
          </w:p>
          <w:p w:rsidR="00523E00" w:rsidRPr="00523E00" w:rsidRDefault="00523E00" w:rsidP="00523E00">
            <w:pPr>
              <w:ind w:left="0" w:right="0" w:firstLine="0"/>
              <w:jc w:val="left"/>
              <w:rPr>
                <w:rFonts w:ascii="Times New Roman" w:eastAsia="Times New Roman" w:hAnsi="Times New Roman" w:cs="Times New Roman"/>
                <w:sz w:val="25"/>
                <w:szCs w:val="25"/>
              </w:rPr>
            </w:pPr>
            <w:proofErr w:type="gramStart"/>
            <w:r w:rsidRPr="00523E00">
              <w:rPr>
                <w:rFonts w:ascii="Times New Roman" w:eastAsia="Times New Roman" w:hAnsi="Times New Roman" w:cs="Times New Roman"/>
                <w:sz w:val="25"/>
                <w:szCs w:val="25"/>
              </w:rPr>
              <w:t>taxable</w:t>
            </w:r>
            <w:proofErr w:type="gramEnd"/>
            <w:r w:rsidRPr="00523E00">
              <w:rPr>
                <w:rFonts w:ascii="Times New Roman" w:eastAsia="Times New Roman" w:hAnsi="Times New Roman" w:cs="Times New Roman"/>
                <w:sz w:val="25"/>
                <w:szCs w:val="25"/>
              </w:rPr>
              <w:t xml:space="preserve"> income exceeds Rs. 10,00,000/-.</w:t>
            </w:r>
          </w:p>
        </w:tc>
      </w:tr>
    </w:tbl>
    <w:p w:rsidR="00523E00" w:rsidRPr="00523E00" w:rsidRDefault="00523E00" w:rsidP="00523E00">
      <w:pPr>
        <w:spacing w:line="347" w:lineRule="atLeast"/>
        <w:ind w:left="-630" w:right="0" w:hanging="90"/>
        <w:rPr>
          <w:rFonts w:ascii="Arial" w:eastAsia="Times New Roman" w:hAnsi="Arial" w:cs="Arial"/>
          <w:color w:val="222222"/>
          <w:sz w:val="26"/>
          <w:szCs w:val="26"/>
        </w:rPr>
      </w:pPr>
      <w:proofErr w:type="gramStart"/>
      <w:r w:rsidRPr="00523E00">
        <w:rPr>
          <w:rFonts w:ascii="Arial" w:eastAsia="Times New Roman" w:hAnsi="Arial" w:cs="Arial"/>
          <w:b/>
          <w:bCs/>
          <w:color w:val="222222"/>
          <w:sz w:val="26"/>
        </w:rPr>
        <w:t>Surcharge :</w:t>
      </w:r>
      <w:proofErr w:type="gramEnd"/>
      <w:r w:rsidRPr="00523E00">
        <w:rPr>
          <w:rFonts w:ascii="Arial" w:eastAsia="Times New Roman" w:hAnsi="Arial" w:cs="Arial"/>
          <w:color w:val="222222"/>
          <w:sz w:val="26"/>
        </w:rPr>
        <w:t> </w:t>
      </w:r>
      <w:r w:rsidRPr="00523E00">
        <w:rPr>
          <w:rFonts w:ascii="Arial" w:eastAsia="Times New Roman" w:hAnsi="Arial" w:cs="Arial"/>
          <w:color w:val="222222"/>
          <w:sz w:val="26"/>
          <w:szCs w:val="26"/>
        </w:rPr>
        <w:t xml:space="preserve">10% of the Income Tax, where taxable income is more than Rs. 1 </w:t>
      </w:r>
      <w:proofErr w:type="spellStart"/>
      <w:r w:rsidRPr="00523E00">
        <w:rPr>
          <w:rFonts w:ascii="Arial" w:eastAsia="Times New Roman" w:hAnsi="Arial" w:cs="Arial"/>
          <w:color w:val="222222"/>
          <w:sz w:val="26"/>
          <w:szCs w:val="26"/>
        </w:rPr>
        <w:t>crore</w:t>
      </w:r>
      <w:proofErr w:type="spellEnd"/>
      <w:r w:rsidRPr="00523E00">
        <w:rPr>
          <w:rFonts w:ascii="Arial" w:eastAsia="Times New Roman" w:hAnsi="Arial" w:cs="Arial"/>
          <w:color w:val="222222"/>
          <w:sz w:val="26"/>
          <w:szCs w:val="26"/>
        </w:rPr>
        <w:t>. (</w:t>
      </w:r>
      <w:hyperlink r:id="rId13" w:anchor="mr" w:history="1">
        <w:r w:rsidRPr="00523E00">
          <w:rPr>
            <w:rFonts w:ascii="Arial" w:eastAsia="Times New Roman" w:hAnsi="Arial" w:cs="Arial"/>
            <w:color w:val="0066BB"/>
            <w:sz w:val="26"/>
            <w:u w:val="single"/>
          </w:rPr>
          <w:t>Marginal Relief in Surcharge</w:t>
        </w:r>
      </w:hyperlink>
      <w:r w:rsidRPr="00523E00">
        <w:rPr>
          <w:rFonts w:ascii="Arial" w:eastAsia="Times New Roman" w:hAnsi="Arial" w:cs="Arial"/>
          <w:color w:val="222222"/>
          <w:sz w:val="26"/>
          <w:szCs w:val="26"/>
        </w:rPr>
        <w:t>, if applicable)</w:t>
      </w:r>
    </w:p>
    <w:p w:rsidR="00523E00" w:rsidRPr="00523E00" w:rsidRDefault="00523E00" w:rsidP="00523E00">
      <w:pPr>
        <w:spacing w:before="173" w:after="173" w:line="347" w:lineRule="atLeast"/>
        <w:ind w:left="0" w:right="0" w:firstLine="0"/>
        <w:rPr>
          <w:rFonts w:ascii="Arial" w:eastAsia="Times New Roman" w:hAnsi="Arial" w:cs="Arial"/>
          <w:color w:val="222222"/>
          <w:sz w:val="26"/>
          <w:szCs w:val="26"/>
        </w:rPr>
      </w:pPr>
      <w:r w:rsidRPr="00523E00">
        <w:rPr>
          <w:rFonts w:ascii="Arial" w:eastAsia="Times New Roman" w:hAnsi="Arial" w:cs="Arial"/>
          <w:b/>
          <w:bCs/>
          <w:color w:val="222222"/>
          <w:sz w:val="26"/>
        </w:rPr>
        <w:lastRenderedPageBreak/>
        <w:t xml:space="preserve">Education </w:t>
      </w:r>
      <w:proofErr w:type="spellStart"/>
      <w:proofErr w:type="gramStart"/>
      <w:r w:rsidRPr="00523E00">
        <w:rPr>
          <w:rFonts w:ascii="Arial" w:eastAsia="Times New Roman" w:hAnsi="Arial" w:cs="Arial"/>
          <w:b/>
          <w:bCs/>
          <w:color w:val="222222"/>
          <w:sz w:val="26"/>
        </w:rPr>
        <w:t>Cess</w:t>
      </w:r>
      <w:proofErr w:type="spellEnd"/>
      <w:r w:rsidRPr="00523E00">
        <w:rPr>
          <w:rFonts w:ascii="Arial" w:eastAsia="Times New Roman" w:hAnsi="Arial" w:cs="Arial"/>
          <w:b/>
          <w:bCs/>
          <w:color w:val="222222"/>
          <w:sz w:val="26"/>
        </w:rPr>
        <w:t xml:space="preserve"> :</w:t>
      </w:r>
      <w:proofErr w:type="gramEnd"/>
      <w:r w:rsidRPr="00523E00">
        <w:rPr>
          <w:rFonts w:ascii="Arial" w:eastAsia="Times New Roman" w:hAnsi="Arial" w:cs="Arial"/>
          <w:color w:val="222222"/>
          <w:sz w:val="26"/>
        </w:rPr>
        <w:t> </w:t>
      </w:r>
      <w:r w:rsidRPr="00523E00">
        <w:rPr>
          <w:rFonts w:ascii="Arial" w:eastAsia="Times New Roman" w:hAnsi="Arial" w:cs="Arial"/>
          <w:color w:val="222222"/>
          <w:sz w:val="26"/>
          <w:szCs w:val="26"/>
        </w:rPr>
        <w:t>3% of the total of Income Tax and Surcharge.</w:t>
      </w:r>
    </w:p>
    <w:p w:rsidR="00523E00" w:rsidRPr="00523E00" w:rsidRDefault="00523E00" w:rsidP="00523E00">
      <w:pPr>
        <w:spacing w:line="347" w:lineRule="atLeast"/>
        <w:ind w:left="0" w:right="0" w:firstLine="0"/>
        <w:rPr>
          <w:rFonts w:ascii="Arial" w:eastAsia="Times New Roman" w:hAnsi="Arial" w:cs="Arial"/>
          <w:color w:val="222222"/>
          <w:sz w:val="26"/>
          <w:szCs w:val="26"/>
        </w:rPr>
      </w:pPr>
      <w:r w:rsidRPr="00523E00">
        <w:rPr>
          <w:rFonts w:ascii="Arial" w:eastAsia="Times New Roman" w:hAnsi="Arial" w:cs="Arial"/>
          <w:color w:val="222222"/>
          <w:sz w:val="26"/>
          <w:szCs w:val="26"/>
        </w:rPr>
        <w:t>*</w:t>
      </w:r>
      <w:r w:rsidRPr="00523E00">
        <w:rPr>
          <w:rFonts w:ascii="Arial" w:eastAsia="Times New Roman" w:hAnsi="Arial" w:cs="Arial"/>
          <w:color w:val="222222"/>
          <w:sz w:val="26"/>
        </w:rPr>
        <w:t> </w:t>
      </w:r>
      <w:r w:rsidRPr="00523E00">
        <w:rPr>
          <w:rFonts w:ascii="Arial" w:eastAsia="Times New Roman" w:hAnsi="Arial" w:cs="Arial"/>
          <w:b/>
          <w:bCs/>
          <w:color w:val="222222"/>
          <w:sz w:val="26"/>
          <w:szCs w:val="26"/>
        </w:rPr>
        <w:t>Abbreviations used :</w:t>
      </w:r>
      <w:r w:rsidRPr="00523E00">
        <w:rPr>
          <w:rFonts w:ascii="Arial" w:eastAsia="Times New Roman" w:hAnsi="Arial" w:cs="Arial"/>
          <w:color w:val="222222"/>
          <w:sz w:val="26"/>
        </w:rPr>
        <w:t> </w:t>
      </w:r>
      <w:r w:rsidRPr="00523E00">
        <w:rPr>
          <w:rFonts w:ascii="Arial" w:eastAsia="Times New Roman" w:hAnsi="Arial" w:cs="Arial"/>
          <w:color w:val="222222"/>
          <w:sz w:val="26"/>
          <w:szCs w:val="26"/>
        </w:rPr>
        <w:br/>
        <w:t>   </w:t>
      </w:r>
      <w:r w:rsidRPr="00523E00">
        <w:rPr>
          <w:rFonts w:ascii="Arial" w:eastAsia="Times New Roman" w:hAnsi="Arial" w:cs="Arial"/>
          <w:color w:val="222222"/>
        </w:rPr>
        <w:t>NRI - Non Resident Individual; HUF - Hindu Undivided Family; AOP - Association of Persons; BOI - Body of Individuals; AJP - Artificial Judicial Person</w:t>
      </w:r>
    </w:p>
    <w:p w:rsidR="00523E00" w:rsidRPr="00523E00" w:rsidRDefault="00523E00" w:rsidP="00523E00">
      <w:pPr>
        <w:spacing w:line="347" w:lineRule="atLeast"/>
        <w:ind w:left="0" w:right="0" w:firstLine="0"/>
        <w:jc w:val="left"/>
        <w:rPr>
          <w:rFonts w:ascii="Arial" w:eastAsia="Times New Roman" w:hAnsi="Arial" w:cs="Arial"/>
          <w:color w:val="222222"/>
          <w:sz w:val="26"/>
          <w:szCs w:val="26"/>
        </w:rPr>
      </w:pPr>
      <w:r w:rsidRPr="00523E00">
        <w:rPr>
          <w:rFonts w:ascii="Arial" w:eastAsia="Times New Roman" w:hAnsi="Arial" w:cs="Arial"/>
          <w:color w:val="222222"/>
          <w:sz w:val="26"/>
          <w:szCs w:val="26"/>
        </w:rPr>
        <w:br/>
      </w:r>
    </w:p>
    <w:p w:rsidR="00523E00" w:rsidRPr="00523E00" w:rsidRDefault="00523E00" w:rsidP="00523E00">
      <w:pPr>
        <w:numPr>
          <w:ilvl w:val="0"/>
          <w:numId w:val="1"/>
        </w:numPr>
        <w:spacing w:line="347" w:lineRule="atLeast"/>
        <w:ind w:left="0" w:right="0"/>
        <w:jc w:val="left"/>
        <w:outlineLvl w:val="2"/>
        <w:rPr>
          <w:rFonts w:ascii="Arial" w:eastAsia="Times New Roman" w:hAnsi="Arial" w:cs="Arial"/>
          <w:b/>
          <w:bCs/>
          <w:color w:val="222222"/>
          <w:sz w:val="29"/>
          <w:szCs w:val="29"/>
        </w:rPr>
      </w:pPr>
      <w:r w:rsidRPr="00523E00">
        <w:rPr>
          <w:rFonts w:ascii="Arial" w:eastAsia="Times New Roman" w:hAnsi="Arial" w:cs="Arial"/>
          <w:b/>
          <w:bCs/>
          <w:color w:val="222222"/>
          <w:sz w:val="29"/>
          <w:szCs w:val="29"/>
        </w:rPr>
        <w:t>Senior Citizen</w:t>
      </w:r>
      <w:r w:rsidRPr="00523E00">
        <w:rPr>
          <w:rFonts w:ascii="Arial" w:eastAsia="Times New Roman" w:hAnsi="Arial" w:cs="Arial"/>
          <w:b/>
          <w:bCs/>
          <w:color w:val="222222"/>
          <w:sz w:val="29"/>
        </w:rPr>
        <w:t> </w:t>
      </w:r>
      <w:r w:rsidRPr="00523E00">
        <w:rPr>
          <w:rFonts w:ascii="Arial" w:eastAsia="Times New Roman" w:hAnsi="Arial" w:cs="Arial"/>
          <w:color w:val="666666"/>
          <w:sz w:val="25"/>
        </w:rPr>
        <w:t>(Individual resident who is of the age of 60 years or more but below the age of 80 years at any time during the previous year i.e. born on or after 1st April 1935 but before 1st April 1955)</w:t>
      </w:r>
    </w:p>
    <w:p w:rsidR="00523E00" w:rsidRPr="00523E00" w:rsidRDefault="00523E00" w:rsidP="00523E00">
      <w:pPr>
        <w:spacing w:line="347" w:lineRule="atLeast"/>
        <w:ind w:left="0" w:right="0" w:firstLine="0"/>
        <w:rPr>
          <w:rFonts w:ascii="Arial" w:eastAsia="Times New Roman" w:hAnsi="Arial" w:cs="Arial"/>
          <w:color w:val="222222"/>
          <w:sz w:val="26"/>
          <w:szCs w:val="26"/>
        </w:rPr>
      </w:pPr>
      <w:proofErr w:type="gramStart"/>
      <w:r w:rsidRPr="00523E00">
        <w:rPr>
          <w:rFonts w:ascii="Arial" w:eastAsia="Times New Roman" w:hAnsi="Arial" w:cs="Arial"/>
          <w:b/>
          <w:bCs/>
          <w:color w:val="222222"/>
          <w:sz w:val="26"/>
        </w:rPr>
        <w:t>Income Tax :</w:t>
      </w:r>
      <w:proofErr w:type="gramEnd"/>
      <w:r w:rsidR="00091E7A" w:rsidRPr="00523E00">
        <w:rPr>
          <w:rFonts w:ascii="Arial" w:eastAsia="Times New Roman" w:hAnsi="Arial" w:cs="Arial"/>
          <w:color w:val="222222"/>
          <w:sz w:val="26"/>
          <w:szCs w:val="26"/>
        </w:rPr>
        <w:fldChar w:fldCharType="begin"/>
      </w:r>
      <w:r w:rsidRPr="00523E00">
        <w:rPr>
          <w:rFonts w:ascii="Arial" w:eastAsia="Times New Roman" w:hAnsi="Arial" w:cs="Arial"/>
          <w:color w:val="222222"/>
          <w:sz w:val="26"/>
          <w:szCs w:val="26"/>
        </w:rPr>
        <w:instrText xml:space="preserve"> HYPERLINK "http://finotax.com/income-tax/calc-next" </w:instrText>
      </w:r>
      <w:r w:rsidR="00091E7A" w:rsidRPr="00523E00">
        <w:rPr>
          <w:rFonts w:ascii="Arial" w:eastAsia="Times New Roman" w:hAnsi="Arial" w:cs="Arial"/>
          <w:color w:val="222222"/>
          <w:sz w:val="26"/>
          <w:szCs w:val="26"/>
        </w:rPr>
        <w:fldChar w:fldCharType="separate"/>
      </w:r>
      <w:r w:rsidRPr="00523E00">
        <w:rPr>
          <w:rFonts w:ascii="Arial" w:eastAsia="Times New Roman" w:hAnsi="Arial" w:cs="Arial"/>
          <w:color w:val="0066BB"/>
          <w:sz w:val="26"/>
          <w:u w:val="single"/>
        </w:rPr>
        <w:t>Tax Calculator : AY 2015-16</w:t>
      </w:r>
      <w:r w:rsidR="00091E7A" w:rsidRPr="00523E00">
        <w:rPr>
          <w:rFonts w:ascii="Arial" w:eastAsia="Times New Roman" w:hAnsi="Arial" w:cs="Arial"/>
          <w:color w:val="222222"/>
          <w:sz w:val="26"/>
          <w:szCs w:val="26"/>
        </w:rPr>
        <w:fldChar w:fldCharType="end"/>
      </w:r>
    </w:p>
    <w:tbl>
      <w:tblPr>
        <w:tblW w:w="15250" w:type="dxa"/>
        <w:tblCellMar>
          <w:left w:w="0" w:type="dxa"/>
          <w:right w:w="0" w:type="dxa"/>
        </w:tblCellMar>
        <w:tblLook w:val="04A0"/>
      </w:tblPr>
      <w:tblGrid>
        <w:gridCol w:w="499"/>
        <w:gridCol w:w="4423"/>
        <w:gridCol w:w="10328"/>
      </w:tblGrid>
      <w:tr w:rsidR="00523E00" w:rsidRPr="00523E00" w:rsidTr="00523E00">
        <w:trPr>
          <w:tblHeader/>
        </w:trPr>
        <w:tc>
          <w:tcPr>
            <w:tcW w:w="4922" w:type="dxa"/>
            <w:gridSpan w:val="2"/>
            <w:tcBorders>
              <w:top w:val="single" w:sz="6" w:space="0" w:color="CCCCCC"/>
              <w:left w:val="single" w:sz="6" w:space="0" w:color="CCCCCC"/>
              <w:bottom w:val="single" w:sz="6" w:space="0" w:color="CCCCCC"/>
              <w:right w:val="single" w:sz="6" w:space="0" w:color="CCCCCC"/>
            </w:tcBorders>
            <w:shd w:val="clear" w:color="auto" w:fill="DDDDDD"/>
            <w:tcMar>
              <w:top w:w="87" w:type="dxa"/>
              <w:left w:w="152" w:type="dxa"/>
              <w:bottom w:w="87" w:type="dxa"/>
              <w:right w:w="152" w:type="dxa"/>
            </w:tcMar>
            <w:vAlign w:val="center"/>
            <w:hideMark/>
          </w:tcPr>
          <w:p w:rsidR="00523E00" w:rsidRPr="00523E00" w:rsidRDefault="00523E00" w:rsidP="00523E00">
            <w:pPr>
              <w:ind w:left="0" w:right="0" w:firstLine="0"/>
              <w:jc w:val="left"/>
              <w:rPr>
                <w:rFonts w:ascii="Times New Roman" w:eastAsia="Times New Roman" w:hAnsi="Times New Roman" w:cs="Times New Roman"/>
                <w:b/>
                <w:bCs/>
                <w:sz w:val="25"/>
                <w:szCs w:val="25"/>
              </w:rPr>
            </w:pPr>
            <w:r w:rsidRPr="00523E00">
              <w:rPr>
                <w:rFonts w:ascii="Times New Roman" w:eastAsia="Times New Roman" w:hAnsi="Times New Roman" w:cs="Times New Roman"/>
                <w:b/>
                <w:bCs/>
                <w:sz w:val="25"/>
                <w:szCs w:val="25"/>
              </w:rPr>
              <w:t>Income Slabs</w:t>
            </w:r>
          </w:p>
        </w:tc>
        <w:tc>
          <w:tcPr>
            <w:tcW w:w="10328" w:type="dxa"/>
            <w:tcBorders>
              <w:top w:val="single" w:sz="6" w:space="0" w:color="CCCCCC"/>
              <w:left w:val="single" w:sz="6" w:space="0" w:color="CCCCCC"/>
              <w:bottom w:val="single" w:sz="6" w:space="0" w:color="CCCCCC"/>
              <w:right w:val="single" w:sz="6" w:space="0" w:color="CCCCCC"/>
            </w:tcBorders>
            <w:shd w:val="clear" w:color="auto" w:fill="DDDDDD"/>
            <w:tcMar>
              <w:top w:w="87" w:type="dxa"/>
              <w:left w:w="152" w:type="dxa"/>
              <w:bottom w:w="87" w:type="dxa"/>
              <w:right w:w="152" w:type="dxa"/>
            </w:tcMar>
            <w:vAlign w:val="center"/>
            <w:hideMark/>
          </w:tcPr>
          <w:p w:rsidR="00523E00" w:rsidRPr="00523E00" w:rsidRDefault="00523E00" w:rsidP="00523E00">
            <w:pPr>
              <w:ind w:left="0" w:right="0" w:firstLine="0"/>
              <w:jc w:val="left"/>
              <w:rPr>
                <w:rFonts w:ascii="Times New Roman" w:eastAsia="Times New Roman" w:hAnsi="Times New Roman" w:cs="Times New Roman"/>
                <w:b/>
                <w:bCs/>
                <w:sz w:val="25"/>
                <w:szCs w:val="25"/>
              </w:rPr>
            </w:pPr>
            <w:r w:rsidRPr="00523E00">
              <w:rPr>
                <w:rFonts w:ascii="Times New Roman" w:eastAsia="Times New Roman" w:hAnsi="Times New Roman" w:cs="Times New Roman"/>
                <w:b/>
                <w:bCs/>
                <w:sz w:val="25"/>
                <w:szCs w:val="25"/>
              </w:rPr>
              <w:t>Tax Rates</w:t>
            </w:r>
          </w:p>
        </w:tc>
      </w:tr>
      <w:tr w:rsidR="00523E00" w:rsidRPr="00523E00" w:rsidTr="00523E00">
        <w:tc>
          <w:tcPr>
            <w:tcW w:w="0" w:type="auto"/>
            <w:tcBorders>
              <w:top w:val="single" w:sz="6" w:space="0" w:color="DDDDDD"/>
              <w:left w:val="single" w:sz="6" w:space="0" w:color="DDDDDD"/>
              <w:bottom w:val="single" w:sz="6" w:space="0" w:color="DDDDDD"/>
              <w:right w:val="nil"/>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proofErr w:type="spellStart"/>
            <w:r w:rsidRPr="00523E00">
              <w:rPr>
                <w:rFonts w:ascii="Times New Roman" w:eastAsia="Times New Roman" w:hAnsi="Times New Roman" w:cs="Times New Roman"/>
                <w:sz w:val="25"/>
                <w:szCs w:val="25"/>
              </w:rPr>
              <w:t>i</w:t>
            </w:r>
            <w:proofErr w:type="spellEnd"/>
            <w:r w:rsidRPr="00523E00">
              <w:rPr>
                <w:rFonts w:ascii="Times New Roman" w:eastAsia="Times New Roman" w:hAnsi="Times New Roman" w:cs="Times New Roman"/>
                <w:sz w:val="25"/>
                <w:szCs w:val="25"/>
              </w:rPr>
              <w:t>.</w:t>
            </w:r>
          </w:p>
        </w:tc>
        <w:tc>
          <w:tcPr>
            <w:tcW w:w="4423" w:type="dxa"/>
            <w:tcBorders>
              <w:top w:val="single" w:sz="6" w:space="0" w:color="DDDDDD"/>
              <w:left w:val="nil"/>
              <w:bottom w:val="single" w:sz="6" w:space="0" w:color="DDDDDD"/>
              <w:right w:val="single" w:sz="6" w:space="0" w:color="DDDDDD"/>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Where the taxable income does not exceed Rs. 3</w:t>
            </w:r>
            <w:proofErr w:type="gramStart"/>
            <w:r w:rsidRPr="00523E00">
              <w:rPr>
                <w:rFonts w:ascii="Times New Roman" w:eastAsia="Times New Roman" w:hAnsi="Times New Roman" w:cs="Times New Roman"/>
                <w:sz w:val="25"/>
                <w:szCs w:val="25"/>
              </w:rPr>
              <w:t>,00,000</w:t>
            </w:r>
            <w:proofErr w:type="gramEnd"/>
            <w:r w:rsidRPr="00523E00">
              <w:rPr>
                <w:rFonts w:ascii="Times New Roman" w:eastAsia="Times New Roman" w:hAnsi="Times New Roman" w:cs="Times New Roman"/>
                <w:sz w:val="25"/>
                <w:szCs w:val="25"/>
              </w:rPr>
              <w:t>/-.</w:t>
            </w:r>
          </w:p>
        </w:tc>
        <w:tc>
          <w:tcPr>
            <w:tcW w:w="10328" w:type="dxa"/>
            <w:tcBorders>
              <w:top w:val="single" w:sz="6" w:space="0" w:color="DDDDDD"/>
              <w:left w:val="single" w:sz="6" w:space="0" w:color="DDDDDD"/>
              <w:bottom w:val="single" w:sz="6" w:space="0" w:color="DDDDDD"/>
              <w:right w:val="single" w:sz="6" w:space="0" w:color="DDDDDD"/>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NIL</w:t>
            </w:r>
          </w:p>
        </w:tc>
      </w:tr>
      <w:tr w:rsidR="00523E00" w:rsidRPr="00523E00" w:rsidTr="00523E00">
        <w:tc>
          <w:tcPr>
            <w:tcW w:w="0" w:type="auto"/>
            <w:tcBorders>
              <w:top w:val="single" w:sz="6" w:space="0" w:color="DDDDDD"/>
              <w:left w:val="single" w:sz="6" w:space="0" w:color="DDDDDD"/>
              <w:bottom w:val="single" w:sz="6" w:space="0" w:color="DDDDDD"/>
              <w:right w:val="nil"/>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ii.</w:t>
            </w:r>
          </w:p>
        </w:tc>
        <w:tc>
          <w:tcPr>
            <w:tcW w:w="4423" w:type="dxa"/>
            <w:tcBorders>
              <w:top w:val="single" w:sz="6" w:space="0" w:color="DDDDDD"/>
              <w:left w:val="nil"/>
              <w:bottom w:val="single" w:sz="6" w:space="0" w:color="DDDDDD"/>
              <w:right w:val="single" w:sz="6" w:space="0" w:color="DDDDDD"/>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Where the taxable income exceeds Rs. 3,00,000/- but does not exceed Rs. 5,00,000/-</w:t>
            </w:r>
          </w:p>
        </w:tc>
        <w:tc>
          <w:tcPr>
            <w:tcW w:w="10328" w:type="dxa"/>
            <w:tcBorders>
              <w:top w:val="single" w:sz="6" w:space="0" w:color="DDDDDD"/>
              <w:left w:val="single" w:sz="6" w:space="0" w:color="DDDDDD"/>
              <w:bottom w:val="single" w:sz="6" w:space="0" w:color="DDDDDD"/>
              <w:right w:val="single" w:sz="6" w:space="0" w:color="DDDDDD"/>
            </w:tcBorders>
            <w:tcMar>
              <w:top w:w="87" w:type="dxa"/>
              <w:left w:w="114" w:type="dxa"/>
              <w:bottom w:w="87" w:type="dxa"/>
              <w:right w:w="114" w:type="dxa"/>
            </w:tcMar>
            <w:hideMark/>
          </w:tcPr>
          <w:p w:rsid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 xml:space="preserve">10% of the amount by which the taxable income </w:t>
            </w:r>
          </w:p>
          <w:p w:rsid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exceeds Rs. 3,00,000/-.</w:t>
            </w:r>
            <w:r w:rsidRPr="00523E00">
              <w:rPr>
                <w:rFonts w:ascii="Times New Roman" w:eastAsia="Times New Roman" w:hAnsi="Times New Roman" w:cs="Times New Roman"/>
                <w:b/>
                <w:bCs/>
                <w:color w:val="FF5533"/>
                <w:sz w:val="25"/>
              </w:rPr>
              <w:t>Less :</w:t>
            </w:r>
            <w:r w:rsidRPr="00523E00">
              <w:rPr>
                <w:rFonts w:ascii="Times New Roman" w:eastAsia="Times New Roman" w:hAnsi="Times New Roman" w:cs="Times New Roman"/>
                <w:sz w:val="25"/>
              </w:rPr>
              <w:t> </w:t>
            </w:r>
            <w:r w:rsidRPr="00523E00">
              <w:rPr>
                <w:rFonts w:ascii="Times New Roman" w:eastAsia="Times New Roman" w:hAnsi="Times New Roman" w:cs="Times New Roman"/>
                <w:sz w:val="25"/>
                <w:szCs w:val="25"/>
              </w:rPr>
              <w:t xml:space="preserve">Tax Credit u/s 87A </w:t>
            </w:r>
          </w:p>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- 10% of taxable income up</w:t>
            </w:r>
            <w:r>
              <w:rPr>
                <w:rFonts w:ascii="Times New Roman" w:eastAsia="Times New Roman" w:hAnsi="Times New Roman" w:cs="Times New Roman"/>
                <w:sz w:val="25"/>
                <w:szCs w:val="25"/>
              </w:rPr>
              <w:t xml:space="preserve"> </w:t>
            </w:r>
            <w:r w:rsidRPr="00523E00">
              <w:rPr>
                <w:rFonts w:ascii="Times New Roman" w:eastAsia="Times New Roman" w:hAnsi="Times New Roman" w:cs="Times New Roman"/>
                <w:sz w:val="25"/>
                <w:szCs w:val="25"/>
              </w:rPr>
              <w:t>to a maximum of Rs. 2000/-.</w:t>
            </w:r>
          </w:p>
        </w:tc>
      </w:tr>
      <w:tr w:rsidR="00523E00" w:rsidRPr="00523E00" w:rsidTr="00523E00">
        <w:tc>
          <w:tcPr>
            <w:tcW w:w="0" w:type="auto"/>
            <w:tcBorders>
              <w:top w:val="single" w:sz="6" w:space="0" w:color="DDDDDD"/>
              <w:left w:val="single" w:sz="6" w:space="0" w:color="DDDDDD"/>
              <w:bottom w:val="single" w:sz="6" w:space="0" w:color="DDDDDD"/>
              <w:right w:val="nil"/>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iii.</w:t>
            </w:r>
          </w:p>
        </w:tc>
        <w:tc>
          <w:tcPr>
            <w:tcW w:w="4423" w:type="dxa"/>
            <w:tcBorders>
              <w:top w:val="single" w:sz="6" w:space="0" w:color="DDDDDD"/>
              <w:left w:val="nil"/>
              <w:bottom w:val="single" w:sz="6" w:space="0" w:color="DDDDDD"/>
              <w:right w:val="single" w:sz="6" w:space="0" w:color="DDDDDD"/>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Where the taxable income exceeds Rs. 5,00,000/- but does not exceed Rs. 10,00,000/-</w:t>
            </w:r>
          </w:p>
        </w:tc>
        <w:tc>
          <w:tcPr>
            <w:tcW w:w="10328" w:type="dxa"/>
            <w:tcBorders>
              <w:top w:val="single" w:sz="6" w:space="0" w:color="DDDDDD"/>
              <w:left w:val="single" w:sz="6" w:space="0" w:color="DDDDDD"/>
              <w:bottom w:val="single" w:sz="6" w:space="0" w:color="DDDDDD"/>
              <w:right w:val="single" w:sz="6" w:space="0" w:color="DDDDDD"/>
            </w:tcBorders>
            <w:tcMar>
              <w:top w:w="87" w:type="dxa"/>
              <w:left w:w="114" w:type="dxa"/>
              <w:bottom w:w="87" w:type="dxa"/>
              <w:right w:w="114" w:type="dxa"/>
            </w:tcMar>
            <w:hideMark/>
          </w:tcPr>
          <w:p w:rsid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 xml:space="preserve">Rs. 20,000/- + 20% of the amount by which the </w:t>
            </w:r>
          </w:p>
          <w:p w:rsidR="00523E00" w:rsidRPr="00523E00" w:rsidRDefault="00523E00" w:rsidP="00523E00">
            <w:pPr>
              <w:ind w:left="0" w:right="0" w:firstLine="0"/>
              <w:jc w:val="left"/>
              <w:rPr>
                <w:rFonts w:ascii="Times New Roman" w:eastAsia="Times New Roman" w:hAnsi="Times New Roman" w:cs="Times New Roman"/>
                <w:sz w:val="25"/>
                <w:szCs w:val="25"/>
              </w:rPr>
            </w:pPr>
            <w:proofErr w:type="gramStart"/>
            <w:r w:rsidRPr="00523E00">
              <w:rPr>
                <w:rFonts w:ascii="Times New Roman" w:eastAsia="Times New Roman" w:hAnsi="Times New Roman" w:cs="Times New Roman"/>
                <w:sz w:val="25"/>
                <w:szCs w:val="25"/>
              </w:rPr>
              <w:t>taxable</w:t>
            </w:r>
            <w:proofErr w:type="gramEnd"/>
            <w:r w:rsidRPr="00523E00">
              <w:rPr>
                <w:rFonts w:ascii="Times New Roman" w:eastAsia="Times New Roman" w:hAnsi="Times New Roman" w:cs="Times New Roman"/>
                <w:sz w:val="25"/>
                <w:szCs w:val="25"/>
              </w:rPr>
              <w:t xml:space="preserve"> income exceeds Rs. 5,00,000/-.</w:t>
            </w:r>
          </w:p>
        </w:tc>
      </w:tr>
      <w:tr w:rsidR="00523E00" w:rsidRPr="00523E00" w:rsidTr="00523E00">
        <w:tc>
          <w:tcPr>
            <w:tcW w:w="0" w:type="auto"/>
            <w:tcBorders>
              <w:top w:val="single" w:sz="6" w:space="0" w:color="DDDDDD"/>
              <w:left w:val="single" w:sz="6" w:space="0" w:color="DDDDDD"/>
              <w:bottom w:val="single" w:sz="6" w:space="0" w:color="DDDDDD"/>
              <w:right w:val="nil"/>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iv.</w:t>
            </w:r>
          </w:p>
        </w:tc>
        <w:tc>
          <w:tcPr>
            <w:tcW w:w="4423" w:type="dxa"/>
            <w:tcBorders>
              <w:top w:val="single" w:sz="6" w:space="0" w:color="DDDDDD"/>
              <w:left w:val="nil"/>
              <w:bottom w:val="single" w:sz="6" w:space="0" w:color="DDDDDD"/>
              <w:right w:val="single" w:sz="6" w:space="0" w:color="DDDDDD"/>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Where the taxable income exceeds Rs. 10,00,000/-</w:t>
            </w:r>
          </w:p>
        </w:tc>
        <w:tc>
          <w:tcPr>
            <w:tcW w:w="10328" w:type="dxa"/>
            <w:tcBorders>
              <w:top w:val="single" w:sz="6" w:space="0" w:color="DDDDDD"/>
              <w:left w:val="single" w:sz="6" w:space="0" w:color="DDDDDD"/>
              <w:bottom w:val="single" w:sz="6" w:space="0" w:color="DDDDDD"/>
              <w:right w:val="single" w:sz="6" w:space="0" w:color="DDDDDD"/>
            </w:tcBorders>
            <w:tcMar>
              <w:top w:w="87" w:type="dxa"/>
              <w:left w:w="114" w:type="dxa"/>
              <w:bottom w:w="87" w:type="dxa"/>
              <w:right w:w="114" w:type="dxa"/>
            </w:tcMar>
            <w:hideMark/>
          </w:tcPr>
          <w:p w:rsid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 xml:space="preserve">Rs. 120,000/- + 30% of the amount by which the </w:t>
            </w:r>
          </w:p>
          <w:p w:rsidR="00523E00" w:rsidRPr="00523E00" w:rsidRDefault="00523E00" w:rsidP="00523E00">
            <w:pPr>
              <w:ind w:left="0" w:right="0" w:firstLine="0"/>
              <w:jc w:val="left"/>
              <w:rPr>
                <w:rFonts w:ascii="Times New Roman" w:eastAsia="Times New Roman" w:hAnsi="Times New Roman" w:cs="Times New Roman"/>
                <w:sz w:val="25"/>
                <w:szCs w:val="25"/>
              </w:rPr>
            </w:pPr>
            <w:proofErr w:type="gramStart"/>
            <w:r w:rsidRPr="00523E00">
              <w:rPr>
                <w:rFonts w:ascii="Times New Roman" w:eastAsia="Times New Roman" w:hAnsi="Times New Roman" w:cs="Times New Roman"/>
                <w:sz w:val="25"/>
                <w:szCs w:val="25"/>
              </w:rPr>
              <w:t>taxable</w:t>
            </w:r>
            <w:proofErr w:type="gramEnd"/>
            <w:r w:rsidRPr="00523E00">
              <w:rPr>
                <w:rFonts w:ascii="Times New Roman" w:eastAsia="Times New Roman" w:hAnsi="Times New Roman" w:cs="Times New Roman"/>
                <w:sz w:val="25"/>
                <w:szCs w:val="25"/>
              </w:rPr>
              <w:t xml:space="preserve"> income exceeds Rs. 10,00,000/-.</w:t>
            </w:r>
          </w:p>
        </w:tc>
      </w:tr>
    </w:tbl>
    <w:p w:rsidR="00523E00" w:rsidRPr="00523E00" w:rsidRDefault="00523E00" w:rsidP="00523E00">
      <w:pPr>
        <w:spacing w:line="347" w:lineRule="atLeast"/>
        <w:ind w:left="0" w:right="0" w:firstLine="0"/>
        <w:rPr>
          <w:rFonts w:ascii="Arial" w:eastAsia="Times New Roman" w:hAnsi="Arial" w:cs="Arial"/>
          <w:color w:val="222222"/>
          <w:sz w:val="26"/>
          <w:szCs w:val="26"/>
        </w:rPr>
      </w:pPr>
      <w:proofErr w:type="gramStart"/>
      <w:r w:rsidRPr="00523E00">
        <w:rPr>
          <w:rFonts w:ascii="Arial" w:eastAsia="Times New Roman" w:hAnsi="Arial" w:cs="Arial"/>
          <w:b/>
          <w:bCs/>
          <w:color w:val="222222"/>
          <w:sz w:val="26"/>
        </w:rPr>
        <w:t>Surcharge :</w:t>
      </w:r>
      <w:proofErr w:type="gramEnd"/>
      <w:r w:rsidRPr="00523E00">
        <w:rPr>
          <w:rFonts w:ascii="Arial" w:eastAsia="Times New Roman" w:hAnsi="Arial" w:cs="Arial"/>
          <w:color w:val="222222"/>
          <w:sz w:val="26"/>
        </w:rPr>
        <w:t> </w:t>
      </w:r>
      <w:r w:rsidRPr="00523E00">
        <w:rPr>
          <w:rFonts w:ascii="Arial" w:eastAsia="Times New Roman" w:hAnsi="Arial" w:cs="Arial"/>
          <w:color w:val="222222"/>
          <w:sz w:val="26"/>
          <w:szCs w:val="26"/>
        </w:rPr>
        <w:t xml:space="preserve">10% of the Income Tax, where taxable income is more than Rs. 1 </w:t>
      </w:r>
      <w:proofErr w:type="spellStart"/>
      <w:r w:rsidRPr="00523E00">
        <w:rPr>
          <w:rFonts w:ascii="Arial" w:eastAsia="Times New Roman" w:hAnsi="Arial" w:cs="Arial"/>
          <w:color w:val="222222"/>
          <w:sz w:val="26"/>
          <w:szCs w:val="26"/>
        </w:rPr>
        <w:t>crore</w:t>
      </w:r>
      <w:proofErr w:type="spellEnd"/>
      <w:r w:rsidRPr="00523E00">
        <w:rPr>
          <w:rFonts w:ascii="Arial" w:eastAsia="Times New Roman" w:hAnsi="Arial" w:cs="Arial"/>
          <w:color w:val="222222"/>
          <w:sz w:val="26"/>
          <w:szCs w:val="26"/>
        </w:rPr>
        <w:t>. (</w:t>
      </w:r>
      <w:hyperlink r:id="rId14" w:anchor="mr" w:history="1">
        <w:r w:rsidRPr="00523E00">
          <w:rPr>
            <w:rFonts w:ascii="Arial" w:eastAsia="Times New Roman" w:hAnsi="Arial" w:cs="Arial"/>
            <w:color w:val="0066BB"/>
            <w:sz w:val="26"/>
            <w:u w:val="single"/>
          </w:rPr>
          <w:t>Marginal Relief in Surcharge</w:t>
        </w:r>
      </w:hyperlink>
      <w:r w:rsidRPr="00523E00">
        <w:rPr>
          <w:rFonts w:ascii="Arial" w:eastAsia="Times New Roman" w:hAnsi="Arial" w:cs="Arial"/>
          <w:color w:val="222222"/>
          <w:sz w:val="26"/>
          <w:szCs w:val="26"/>
        </w:rPr>
        <w:t>, if applicable)</w:t>
      </w:r>
    </w:p>
    <w:p w:rsidR="00523E00" w:rsidRPr="00523E00" w:rsidRDefault="00523E00" w:rsidP="00523E00">
      <w:pPr>
        <w:spacing w:before="173" w:after="173" w:line="347" w:lineRule="atLeast"/>
        <w:ind w:left="0" w:right="0" w:firstLine="0"/>
        <w:rPr>
          <w:rFonts w:ascii="Arial" w:eastAsia="Times New Roman" w:hAnsi="Arial" w:cs="Arial"/>
          <w:color w:val="222222"/>
          <w:sz w:val="26"/>
          <w:szCs w:val="26"/>
        </w:rPr>
      </w:pPr>
      <w:r w:rsidRPr="00523E00">
        <w:rPr>
          <w:rFonts w:ascii="Arial" w:eastAsia="Times New Roman" w:hAnsi="Arial" w:cs="Arial"/>
          <w:b/>
          <w:bCs/>
          <w:color w:val="222222"/>
          <w:sz w:val="26"/>
        </w:rPr>
        <w:t xml:space="preserve">Education </w:t>
      </w:r>
      <w:proofErr w:type="spellStart"/>
      <w:proofErr w:type="gramStart"/>
      <w:r w:rsidRPr="00523E00">
        <w:rPr>
          <w:rFonts w:ascii="Arial" w:eastAsia="Times New Roman" w:hAnsi="Arial" w:cs="Arial"/>
          <w:b/>
          <w:bCs/>
          <w:color w:val="222222"/>
          <w:sz w:val="26"/>
        </w:rPr>
        <w:t>Cess</w:t>
      </w:r>
      <w:proofErr w:type="spellEnd"/>
      <w:r w:rsidRPr="00523E00">
        <w:rPr>
          <w:rFonts w:ascii="Arial" w:eastAsia="Times New Roman" w:hAnsi="Arial" w:cs="Arial"/>
          <w:b/>
          <w:bCs/>
          <w:color w:val="222222"/>
          <w:sz w:val="26"/>
        </w:rPr>
        <w:t xml:space="preserve"> :</w:t>
      </w:r>
      <w:proofErr w:type="gramEnd"/>
      <w:r w:rsidRPr="00523E00">
        <w:rPr>
          <w:rFonts w:ascii="Arial" w:eastAsia="Times New Roman" w:hAnsi="Arial" w:cs="Arial"/>
          <w:color w:val="222222"/>
          <w:sz w:val="26"/>
        </w:rPr>
        <w:t> </w:t>
      </w:r>
      <w:r w:rsidRPr="00523E00">
        <w:rPr>
          <w:rFonts w:ascii="Arial" w:eastAsia="Times New Roman" w:hAnsi="Arial" w:cs="Arial"/>
          <w:color w:val="222222"/>
          <w:sz w:val="26"/>
          <w:szCs w:val="26"/>
        </w:rPr>
        <w:t>3% of the total of Income Tax and Surcharge.</w:t>
      </w:r>
      <w:r w:rsidRPr="00523E00">
        <w:rPr>
          <w:rFonts w:ascii="Arial" w:eastAsia="Times New Roman" w:hAnsi="Arial" w:cs="Arial"/>
          <w:color w:val="222222"/>
          <w:sz w:val="26"/>
          <w:szCs w:val="26"/>
        </w:rPr>
        <w:br/>
      </w:r>
      <w:r w:rsidRPr="00523E00">
        <w:rPr>
          <w:rFonts w:ascii="Arial" w:eastAsia="Times New Roman" w:hAnsi="Arial" w:cs="Arial"/>
          <w:color w:val="222222"/>
          <w:sz w:val="26"/>
          <w:szCs w:val="26"/>
        </w:rPr>
        <w:br/>
      </w:r>
    </w:p>
    <w:p w:rsidR="00523E00" w:rsidRPr="00523E00" w:rsidRDefault="00523E00" w:rsidP="00523E00">
      <w:pPr>
        <w:numPr>
          <w:ilvl w:val="0"/>
          <w:numId w:val="1"/>
        </w:numPr>
        <w:spacing w:line="347" w:lineRule="atLeast"/>
        <w:ind w:left="0" w:right="0"/>
        <w:jc w:val="left"/>
        <w:outlineLvl w:val="2"/>
        <w:rPr>
          <w:rFonts w:ascii="Arial" w:eastAsia="Times New Roman" w:hAnsi="Arial" w:cs="Arial"/>
          <w:b/>
          <w:bCs/>
          <w:color w:val="222222"/>
          <w:sz w:val="29"/>
          <w:szCs w:val="29"/>
        </w:rPr>
      </w:pPr>
      <w:r w:rsidRPr="00523E00">
        <w:rPr>
          <w:rFonts w:ascii="Arial" w:eastAsia="Times New Roman" w:hAnsi="Arial" w:cs="Arial"/>
          <w:b/>
          <w:bCs/>
          <w:color w:val="222222"/>
          <w:sz w:val="29"/>
          <w:szCs w:val="29"/>
        </w:rPr>
        <w:t>Super Senior Citizen</w:t>
      </w:r>
      <w:r w:rsidRPr="00523E00">
        <w:rPr>
          <w:rFonts w:ascii="Arial" w:eastAsia="Times New Roman" w:hAnsi="Arial" w:cs="Arial"/>
          <w:b/>
          <w:bCs/>
          <w:color w:val="222222"/>
          <w:sz w:val="29"/>
        </w:rPr>
        <w:t> </w:t>
      </w:r>
      <w:r w:rsidRPr="00523E00">
        <w:rPr>
          <w:rFonts w:ascii="Arial" w:eastAsia="Times New Roman" w:hAnsi="Arial" w:cs="Arial"/>
          <w:color w:val="666666"/>
          <w:sz w:val="25"/>
        </w:rPr>
        <w:t>(Individual resident who is of the age of 80 years or more at any time during the previous year i.e. born before 1st April 1935)</w:t>
      </w:r>
    </w:p>
    <w:p w:rsidR="00523E00" w:rsidRPr="00523E00" w:rsidRDefault="00523E00" w:rsidP="00523E00">
      <w:pPr>
        <w:spacing w:line="347" w:lineRule="atLeast"/>
        <w:ind w:left="0" w:right="0" w:firstLine="0"/>
        <w:rPr>
          <w:rFonts w:ascii="Arial" w:eastAsia="Times New Roman" w:hAnsi="Arial" w:cs="Arial"/>
          <w:color w:val="222222"/>
          <w:sz w:val="26"/>
          <w:szCs w:val="26"/>
        </w:rPr>
      </w:pPr>
      <w:proofErr w:type="gramStart"/>
      <w:r w:rsidRPr="00523E00">
        <w:rPr>
          <w:rFonts w:ascii="Arial" w:eastAsia="Times New Roman" w:hAnsi="Arial" w:cs="Arial"/>
          <w:b/>
          <w:bCs/>
          <w:color w:val="222222"/>
          <w:sz w:val="26"/>
        </w:rPr>
        <w:t>Income Tax :</w:t>
      </w:r>
      <w:proofErr w:type="gramEnd"/>
      <w:r w:rsidR="00091E7A" w:rsidRPr="00523E00">
        <w:rPr>
          <w:rFonts w:ascii="Arial" w:eastAsia="Times New Roman" w:hAnsi="Arial" w:cs="Arial"/>
          <w:color w:val="222222"/>
          <w:sz w:val="26"/>
          <w:szCs w:val="26"/>
        </w:rPr>
        <w:fldChar w:fldCharType="begin"/>
      </w:r>
      <w:r w:rsidRPr="00523E00">
        <w:rPr>
          <w:rFonts w:ascii="Arial" w:eastAsia="Times New Roman" w:hAnsi="Arial" w:cs="Arial"/>
          <w:color w:val="222222"/>
          <w:sz w:val="26"/>
          <w:szCs w:val="26"/>
        </w:rPr>
        <w:instrText xml:space="preserve"> HYPERLINK "http://finotax.com/income-tax/calc-next" </w:instrText>
      </w:r>
      <w:r w:rsidR="00091E7A" w:rsidRPr="00523E00">
        <w:rPr>
          <w:rFonts w:ascii="Arial" w:eastAsia="Times New Roman" w:hAnsi="Arial" w:cs="Arial"/>
          <w:color w:val="222222"/>
          <w:sz w:val="26"/>
          <w:szCs w:val="26"/>
        </w:rPr>
        <w:fldChar w:fldCharType="separate"/>
      </w:r>
      <w:r w:rsidRPr="00523E00">
        <w:rPr>
          <w:rFonts w:ascii="Arial" w:eastAsia="Times New Roman" w:hAnsi="Arial" w:cs="Arial"/>
          <w:color w:val="0066BB"/>
          <w:sz w:val="26"/>
          <w:u w:val="single"/>
        </w:rPr>
        <w:t>Tax Calculator : AY 2015-16</w:t>
      </w:r>
      <w:r w:rsidR="00091E7A" w:rsidRPr="00523E00">
        <w:rPr>
          <w:rFonts w:ascii="Arial" w:eastAsia="Times New Roman" w:hAnsi="Arial" w:cs="Arial"/>
          <w:color w:val="222222"/>
          <w:sz w:val="26"/>
          <w:szCs w:val="26"/>
        </w:rPr>
        <w:fldChar w:fldCharType="end"/>
      </w:r>
    </w:p>
    <w:tbl>
      <w:tblPr>
        <w:tblW w:w="15250" w:type="dxa"/>
        <w:tblCellMar>
          <w:left w:w="0" w:type="dxa"/>
          <w:right w:w="0" w:type="dxa"/>
        </w:tblCellMar>
        <w:tblLook w:val="04A0"/>
      </w:tblPr>
      <w:tblGrid>
        <w:gridCol w:w="499"/>
        <w:gridCol w:w="4423"/>
        <w:gridCol w:w="10328"/>
      </w:tblGrid>
      <w:tr w:rsidR="00523E00" w:rsidRPr="00523E00" w:rsidTr="00523E00">
        <w:trPr>
          <w:tblHeader/>
        </w:trPr>
        <w:tc>
          <w:tcPr>
            <w:tcW w:w="4922" w:type="dxa"/>
            <w:gridSpan w:val="2"/>
            <w:tcBorders>
              <w:top w:val="single" w:sz="6" w:space="0" w:color="CCCCCC"/>
              <w:left w:val="single" w:sz="6" w:space="0" w:color="CCCCCC"/>
              <w:bottom w:val="single" w:sz="6" w:space="0" w:color="CCCCCC"/>
              <w:right w:val="single" w:sz="6" w:space="0" w:color="CCCCCC"/>
            </w:tcBorders>
            <w:shd w:val="clear" w:color="auto" w:fill="DDDDDD"/>
            <w:tcMar>
              <w:top w:w="87" w:type="dxa"/>
              <w:left w:w="152" w:type="dxa"/>
              <w:bottom w:w="87" w:type="dxa"/>
              <w:right w:w="152" w:type="dxa"/>
            </w:tcMar>
            <w:vAlign w:val="center"/>
            <w:hideMark/>
          </w:tcPr>
          <w:p w:rsidR="00523E00" w:rsidRPr="00523E00" w:rsidRDefault="00523E00" w:rsidP="00523E00">
            <w:pPr>
              <w:ind w:left="0" w:right="0" w:firstLine="0"/>
              <w:jc w:val="left"/>
              <w:rPr>
                <w:rFonts w:ascii="Times New Roman" w:eastAsia="Times New Roman" w:hAnsi="Times New Roman" w:cs="Times New Roman"/>
                <w:b/>
                <w:bCs/>
                <w:sz w:val="25"/>
                <w:szCs w:val="25"/>
              </w:rPr>
            </w:pPr>
            <w:r w:rsidRPr="00523E00">
              <w:rPr>
                <w:rFonts w:ascii="Times New Roman" w:eastAsia="Times New Roman" w:hAnsi="Times New Roman" w:cs="Times New Roman"/>
                <w:b/>
                <w:bCs/>
                <w:sz w:val="25"/>
                <w:szCs w:val="25"/>
              </w:rPr>
              <w:t>Income Slabs</w:t>
            </w:r>
          </w:p>
        </w:tc>
        <w:tc>
          <w:tcPr>
            <w:tcW w:w="10328" w:type="dxa"/>
            <w:tcBorders>
              <w:top w:val="single" w:sz="6" w:space="0" w:color="CCCCCC"/>
              <w:left w:val="single" w:sz="6" w:space="0" w:color="CCCCCC"/>
              <w:bottom w:val="single" w:sz="6" w:space="0" w:color="CCCCCC"/>
              <w:right w:val="single" w:sz="6" w:space="0" w:color="CCCCCC"/>
            </w:tcBorders>
            <w:shd w:val="clear" w:color="auto" w:fill="DDDDDD"/>
            <w:tcMar>
              <w:top w:w="87" w:type="dxa"/>
              <w:left w:w="152" w:type="dxa"/>
              <w:bottom w:w="87" w:type="dxa"/>
              <w:right w:w="152" w:type="dxa"/>
            </w:tcMar>
            <w:vAlign w:val="center"/>
            <w:hideMark/>
          </w:tcPr>
          <w:p w:rsidR="00523E00" w:rsidRPr="00523E00" w:rsidRDefault="00523E00" w:rsidP="00523E00">
            <w:pPr>
              <w:ind w:left="0" w:right="0" w:firstLine="0"/>
              <w:jc w:val="left"/>
              <w:rPr>
                <w:rFonts w:ascii="Times New Roman" w:eastAsia="Times New Roman" w:hAnsi="Times New Roman" w:cs="Times New Roman"/>
                <w:b/>
                <w:bCs/>
                <w:sz w:val="25"/>
                <w:szCs w:val="25"/>
              </w:rPr>
            </w:pPr>
            <w:r w:rsidRPr="00523E00">
              <w:rPr>
                <w:rFonts w:ascii="Times New Roman" w:eastAsia="Times New Roman" w:hAnsi="Times New Roman" w:cs="Times New Roman"/>
                <w:b/>
                <w:bCs/>
                <w:sz w:val="25"/>
                <w:szCs w:val="25"/>
              </w:rPr>
              <w:t>Tax Rates</w:t>
            </w:r>
          </w:p>
        </w:tc>
      </w:tr>
      <w:tr w:rsidR="00523E00" w:rsidRPr="00523E00" w:rsidTr="00523E00">
        <w:tc>
          <w:tcPr>
            <w:tcW w:w="0" w:type="auto"/>
            <w:tcBorders>
              <w:top w:val="single" w:sz="6" w:space="0" w:color="DDDDDD"/>
              <w:left w:val="single" w:sz="6" w:space="0" w:color="DDDDDD"/>
              <w:bottom w:val="single" w:sz="6" w:space="0" w:color="DDDDDD"/>
              <w:right w:val="nil"/>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proofErr w:type="spellStart"/>
            <w:r w:rsidRPr="00523E00">
              <w:rPr>
                <w:rFonts w:ascii="Times New Roman" w:eastAsia="Times New Roman" w:hAnsi="Times New Roman" w:cs="Times New Roman"/>
                <w:sz w:val="25"/>
                <w:szCs w:val="25"/>
              </w:rPr>
              <w:t>i</w:t>
            </w:r>
            <w:proofErr w:type="spellEnd"/>
            <w:r w:rsidRPr="00523E00">
              <w:rPr>
                <w:rFonts w:ascii="Times New Roman" w:eastAsia="Times New Roman" w:hAnsi="Times New Roman" w:cs="Times New Roman"/>
                <w:sz w:val="25"/>
                <w:szCs w:val="25"/>
              </w:rPr>
              <w:t>.</w:t>
            </w:r>
          </w:p>
        </w:tc>
        <w:tc>
          <w:tcPr>
            <w:tcW w:w="4423" w:type="dxa"/>
            <w:tcBorders>
              <w:top w:val="single" w:sz="6" w:space="0" w:color="DDDDDD"/>
              <w:left w:val="nil"/>
              <w:bottom w:val="single" w:sz="6" w:space="0" w:color="DDDDDD"/>
              <w:right w:val="single" w:sz="6" w:space="0" w:color="DDDDDD"/>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Where the taxable income does not exceed Rs. 5</w:t>
            </w:r>
            <w:proofErr w:type="gramStart"/>
            <w:r w:rsidRPr="00523E00">
              <w:rPr>
                <w:rFonts w:ascii="Times New Roman" w:eastAsia="Times New Roman" w:hAnsi="Times New Roman" w:cs="Times New Roman"/>
                <w:sz w:val="25"/>
                <w:szCs w:val="25"/>
              </w:rPr>
              <w:t>,00,000</w:t>
            </w:r>
            <w:proofErr w:type="gramEnd"/>
            <w:r w:rsidRPr="00523E00">
              <w:rPr>
                <w:rFonts w:ascii="Times New Roman" w:eastAsia="Times New Roman" w:hAnsi="Times New Roman" w:cs="Times New Roman"/>
                <w:sz w:val="25"/>
                <w:szCs w:val="25"/>
              </w:rPr>
              <w:t>/-.</w:t>
            </w:r>
          </w:p>
        </w:tc>
        <w:tc>
          <w:tcPr>
            <w:tcW w:w="10328" w:type="dxa"/>
            <w:tcBorders>
              <w:top w:val="single" w:sz="6" w:space="0" w:color="DDDDDD"/>
              <w:left w:val="single" w:sz="6" w:space="0" w:color="DDDDDD"/>
              <w:bottom w:val="single" w:sz="6" w:space="0" w:color="DDDDDD"/>
              <w:right w:val="single" w:sz="6" w:space="0" w:color="DDDDDD"/>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NIL</w:t>
            </w:r>
          </w:p>
        </w:tc>
      </w:tr>
      <w:tr w:rsidR="00523E00" w:rsidRPr="00523E00" w:rsidTr="00523E00">
        <w:tc>
          <w:tcPr>
            <w:tcW w:w="0" w:type="auto"/>
            <w:tcBorders>
              <w:top w:val="single" w:sz="6" w:space="0" w:color="DDDDDD"/>
              <w:left w:val="single" w:sz="6" w:space="0" w:color="DDDDDD"/>
              <w:bottom w:val="single" w:sz="6" w:space="0" w:color="DDDDDD"/>
              <w:right w:val="nil"/>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ii.</w:t>
            </w:r>
          </w:p>
        </w:tc>
        <w:tc>
          <w:tcPr>
            <w:tcW w:w="4423" w:type="dxa"/>
            <w:tcBorders>
              <w:top w:val="single" w:sz="6" w:space="0" w:color="DDDDDD"/>
              <w:left w:val="nil"/>
              <w:bottom w:val="single" w:sz="6" w:space="0" w:color="DDDDDD"/>
              <w:right w:val="single" w:sz="6" w:space="0" w:color="DDDDDD"/>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 xml:space="preserve">Where the taxable income exceeds Rs. 5,00,000/- but does not exceed Rs. </w:t>
            </w:r>
            <w:r w:rsidRPr="00523E00">
              <w:rPr>
                <w:rFonts w:ascii="Times New Roman" w:eastAsia="Times New Roman" w:hAnsi="Times New Roman" w:cs="Times New Roman"/>
                <w:sz w:val="25"/>
                <w:szCs w:val="25"/>
              </w:rPr>
              <w:lastRenderedPageBreak/>
              <w:t>10,00,000/-</w:t>
            </w:r>
          </w:p>
        </w:tc>
        <w:tc>
          <w:tcPr>
            <w:tcW w:w="10328" w:type="dxa"/>
            <w:tcBorders>
              <w:top w:val="single" w:sz="6" w:space="0" w:color="DDDDDD"/>
              <w:left w:val="single" w:sz="6" w:space="0" w:color="DDDDDD"/>
              <w:bottom w:val="single" w:sz="6" w:space="0" w:color="DDDDDD"/>
              <w:right w:val="single" w:sz="6" w:space="0" w:color="DDDDDD"/>
            </w:tcBorders>
            <w:tcMar>
              <w:top w:w="87" w:type="dxa"/>
              <w:left w:w="114" w:type="dxa"/>
              <w:bottom w:w="87" w:type="dxa"/>
              <w:right w:w="114" w:type="dxa"/>
            </w:tcMar>
            <w:hideMark/>
          </w:tcPr>
          <w:p w:rsid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lastRenderedPageBreak/>
              <w:t>20% of the amount by which the taxable income</w:t>
            </w:r>
          </w:p>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 xml:space="preserve"> </w:t>
            </w:r>
            <w:proofErr w:type="gramStart"/>
            <w:r w:rsidRPr="00523E00">
              <w:rPr>
                <w:rFonts w:ascii="Times New Roman" w:eastAsia="Times New Roman" w:hAnsi="Times New Roman" w:cs="Times New Roman"/>
                <w:sz w:val="25"/>
                <w:szCs w:val="25"/>
              </w:rPr>
              <w:t>exceeds</w:t>
            </w:r>
            <w:proofErr w:type="gramEnd"/>
            <w:r w:rsidRPr="00523E00">
              <w:rPr>
                <w:rFonts w:ascii="Times New Roman" w:eastAsia="Times New Roman" w:hAnsi="Times New Roman" w:cs="Times New Roman"/>
                <w:sz w:val="25"/>
                <w:szCs w:val="25"/>
              </w:rPr>
              <w:t xml:space="preserve"> Rs. 5,00,000/-.</w:t>
            </w:r>
          </w:p>
        </w:tc>
      </w:tr>
      <w:tr w:rsidR="00523E00" w:rsidRPr="00523E00" w:rsidTr="00523E00">
        <w:tc>
          <w:tcPr>
            <w:tcW w:w="0" w:type="auto"/>
            <w:tcBorders>
              <w:top w:val="single" w:sz="6" w:space="0" w:color="DDDDDD"/>
              <w:left w:val="single" w:sz="6" w:space="0" w:color="DDDDDD"/>
              <w:bottom w:val="single" w:sz="6" w:space="0" w:color="DDDDDD"/>
              <w:right w:val="nil"/>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lastRenderedPageBreak/>
              <w:t>iii.</w:t>
            </w:r>
          </w:p>
        </w:tc>
        <w:tc>
          <w:tcPr>
            <w:tcW w:w="4423" w:type="dxa"/>
            <w:tcBorders>
              <w:top w:val="single" w:sz="6" w:space="0" w:color="DDDDDD"/>
              <w:left w:val="nil"/>
              <w:bottom w:val="single" w:sz="6" w:space="0" w:color="DDDDDD"/>
              <w:right w:val="single" w:sz="6" w:space="0" w:color="DDDDDD"/>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Where the taxable income exceeds Rs. 10,00,000/-</w:t>
            </w:r>
          </w:p>
        </w:tc>
        <w:tc>
          <w:tcPr>
            <w:tcW w:w="10328" w:type="dxa"/>
            <w:tcBorders>
              <w:top w:val="single" w:sz="6" w:space="0" w:color="DDDDDD"/>
              <w:left w:val="single" w:sz="6" w:space="0" w:color="DDDDDD"/>
              <w:bottom w:val="single" w:sz="6" w:space="0" w:color="DDDDDD"/>
              <w:right w:val="single" w:sz="6" w:space="0" w:color="DDDDDD"/>
            </w:tcBorders>
            <w:tcMar>
              <w:top w:w="87" w:type="dxa"/>
              <w:left w:w="114" w:type="dxa"/>
              <w:bottom w:w="87" w:type="dxa"/>
              <w:right w:w="114" w:type="dxa"/>
            </w:tcMar>
            <w:hideMark/>
          </w:tcPr>
          <w:p w:rsid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Rs. 100,000/- + 30% of the amount by which the</w:t>
            </w:r>
          </w:p>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 xml:space="preserve"> </w:t>
            </w:r>
            <w:proofErr w:type="gramStart"/>
            <w:r w:rsidRPr="00523E00">
              <w:rPr>
                <w:rFonts w:ascii="Times New Roman" w:eastAsia="Times New Roman" w:hAnsi="Times New Roman" w:cs="Times New Roman"/>
                <w:sz w:val="25"/>
                <w:szCs w:val="25"/>
              </w:rPr>
              <w:t>taxable</w:t>
            </w:r>
            <w:proofErr w:type="gramEnd"/>
            <w:r w:rsidRPr="00523E00">
              <w:rPr>
                <w:rFonts w:ascii="Times New Roman" w:eastAsia="Times New Roman" w:hAnsi="Times New Roman" w:cs="Times New Roman"/>
                <w:sz w:val="25"/>
                <w:szCs w:val="25"/>
              </w:rPr>
              <w:t xml:space="preserve"> income exceeds Rs. 10,00,000/-.</w:t>
            </w:r>
          </w:p>
        </w:tc>
      </w:tr>
    </w:tbl>
    <w:p w:rsidR="00523E00" w:rsidRPr="00523E00" w:rsidRDefault="00523E00" w:rsidP="00523E00">
      <w:pPr>
        <w:spacing w:line="347" w:lineRule="atLeast"/>
        <w:ind w:left="0" w:right="0" w:firstLine="0"/>
        <w:rPr>
          <w:rFonts w:ascii="Arial" w:eastAsia="Times New Roman" w:hAnsi="Arial" w:cs="Arial"/>
          <w:color w:val="222222"/>
          <w:sz w:val="26"/>
          <w:szCs w:val="26"/>
        </w:rPr>
      </w:pPr>
      <w:proofErr w:type="gramStart"/>
      <w:r w:rsidRPr="00523E00">
        <w:rPr>
          <w:rFonts w:ascii="Arial" w:eastAsia="Times New Roman" w:hAnsi="Arial" w:cs="Arial"/>
          <w:b/>
          <w:bCs/>
          <w:color w:val="222222"/>
          <w:sz w:val="26"/>
        </w:rPr>
        <w:t>Surcharge :</w:t>
      </w:r>
      <w:proofErr w:type="gramEnd"/>
      <w:r w:rsidRPr="00523E00">
        <w:rPr>
          <w:rFonts w:ascii="Arial" w:eastAsia="Times New Roman" w:hAnsi="Arial" w:cs="Arial"/>
          <w:color w:val="222222"/>
          <w:sz w:val="26"/>
        </w:rPr>
        <w:t> </w:t>
      </w:r>
      <w:r w:rsidRPr="00523E00">
        <w:rPr>
          <w:rFonts w:ascii="Arial" w:eastAsia="Times New Roman" w:hAnsi="Arial" w:cs="Arial"/>
          <w:color w:val="222222"/>
          <w:sz w:val="26"/>
          <w:szCs w:val="26"/>
        </w:rPr>
        <w:t xml:space="preserve">10% of the Income Tax, where taxable income is more than Rs. 1 </w:t>
      </w:r>
      <w:proofErr w:type="spellStart"/>
      <w:r w:rsidRPr="00523E00">
        <w:rPr>
          <w:rFonts w:ascii="Arial" w:eastAsia="Times New Roman" w:hAnsi="Arial" w:cs="Arial"/>
          <w:color w:val="222222"/>
          <w:sz w:val="26"/>
          <w:szCs w:val="26"/>
        </w:rPr>
        <w:t>crore</w:t>
      </w:r>
      <w:proofErr w:type="spellEnd"/>
      <w:r w:rsidRPr="00523E00">
        <w:rPr>
          <w:rFonts w:ascii="Arial" w:eastAsia="Times New Roman" w:hAnsi="Arial" w:cs="Arial"/>
          <w:color w:val="222222"/>
          <w:sz w:val="26"/>
          <w:szCs w:val="26"/>
        </w:rPr>
        <w:t>. (</w:t>
      </w:r>
      <w:hyperlink r:id="rId15" w:anchor="mr" w:history="1">
        <w:r w:rsidRPr="00523E00">
          <w:rPr>
            <w:rFonts w:ascii="Arial" w:eastAsia="Times New Roman" w:hAnsi="Arial" w:cs="Arial"/>
            <w:color w:val="0066BB"/>
            <w:sz w:val="26"/>
            <w:u w:val="single"/>
          </w:rPr>
          <w:t>Marginal Relief in Surcharge</w:t>
        </w:r>
      </w:hyperlink>
      <w:r w:rsidRPr="00523E00">
        <w:rPr>
          <w:rFonts w:ascii="Arial" w:eastAsia="Times New Roman" w:hAnsi="Arial" w:cs="Arial"/>
          <w:color w:val="222222"/>
          <w:sz w:val="26"/>
          <w:szCs w:val="26"/>
        </w:rPr>
        <w:t>, if applicable)</w:t>
      </w:r>
    </w:p>
    <w:p w:rsidR="00523E00" w:rsidRPr="00523E00" w:rsidRDefault="00523E00" w:rsidP="00523E00">
      <w:pPr>
        <w:spacing w:before="173" w:after="260" w:line="347" w:lineRule="atLeast"/>
        <w:ind w:left="0" w:right="0" w:firstLine="0"/>
        <w:rPr>
          <w:rFonts w:ascii="Arial" w:eastAsia="Times New Roman" w:hAnsi="Arial" w:cs="Arial"/>
          <w:color w:val="222222"/>
          <w:sz w:val="26"/>
          <w:szCs w:val="26"/>
        </w:rPr>
      </w:pPr>
      <w:r w:rsidRPr="00523E00">
        <w:rPr>
          <w:rFonts w:ascii="Arial" w:eastAsia="Times New Roman" w:hAnsi="Arial" w:cs="Arial"/>
          <w:b/>
          <w:bCs/>
          <w:color w:val="222222"/>
          <w:sz w:val="26"/>
        </w:rPr>
        <w:t xml:space="preserve">Education </w:t>
      </w:r>
      <w:proofErr w:type="spellStart"/>
      <w:proofErr w:type="gramStart"/>
      <w:r w:rsidRPr="00523E00">
        <w:rPr>
          <w:rFonts w:ascii="Arial" w:eastAsia="Times New Roman" w:hAnsi="Arial" w:cs="Arial"/>
          <w:b/>
          <w:bCs/>
          <w:color w:val="222222"/>
          <w:sz w:val="26"/>
        </w:rPr>
        <w:t>Cess</w:t>
      </w:r>
      <w:proofErr w:type="spellEnd"/>
      <w:r w:rsidRPr="00523E00">
        <w:rPr>
          <w:rFonts w:ascii="Arial" w:eastAsia="Times New Roman" w:hAnsi="Arial" w:cs="Arial"/>
          <w:b/>
          <w:bCs/>
          <w:color w:val="222222"/>
          <w:sz w:val="26"/>
        </w:rPr>
        <w:t xml:space="preserve"> :</w:t>
      </w:r>
      <w:proofErr w:type="gramEnd"/>
      <w:r w:rsidRPr="00523E00">
        <w:rPr>
          <w:rFonts w:ascii="Arial" w:eastAsia="Times New Roman" w:hAnsi="Arial" w:cs="Arial"/>
          <w:color w:val="222222"/>
          <w:sz w:val="26"/>
        </w:rPr>
        <w:t> </w:t>
      </w:r>
      <w:r w:rsidRPr="00523E00">
        <w:rPr>
          <w:rFonts w:ascii="Arial" w:eastAsia="Times New Roman" w:hAnsi="Arial" w:cs="Arial"/>
          <w:color w:val="222222"/>
          <w:sz w:val="26"/>
          <w:szCs w:val="26"/>
        </w:rPr>
        <w:t>3% of the total of Income Tax and Surcharge.</w:t>
      </w:r>
    </w:p>
    <w:p w:rsidR="00523E00" w:rsidRPr="00523E00" w:rsidRDefault="00523E00" w:rsidP="00523E00">
      <w:pPr>
        <w:numPr>
          <w:ilvl w:val="0"/>
          <w:numId w:val="1"/>
        </w:numPr>
        <w:spacing w:before="434" w:after="173" w:line="347" w:lineRule="atLeast"/>
        <w:ind w:left="0" w:right="0"/>
        <w:jc w:val="left"/>
        <w:outlineLvl w:val="2"/>
        <w:rPr>
          <w:ins w:id="0" w:author="Unknown"/>
          <w:rFonts w:ascii="Arial" w:eastAsia="Times New Roman" w:hAnsi="Arial" w:cs="Arial"/>
          <w:b/>
          <w:bCs/>
          <w:color w:val="222222"/>
          <w:sz w:val="29"/>
          <w:szCs w:val="29"/>
        </w:rPr>
      </w:pPr>
      <w:ins w:id="1" w:author="Unknown">
        <w:r w:rsidRPr="00523E00">
          <w:rPr>
            <w:rFonts w:ascii="Arial" w:eastAsia="Times New Roman" w:hAnsi="Arial" w:cs="Arial"/>
            <w:b/>
            <w:bCs/>
            <w:color w:val="222222"/>
            <w:sz w:val="29"/>
            <w:szCs w:val="29"/>
          </w:rPr>
          <w:t>Co-operative Society</w:t>
        </w:r>
      </w:ins>
    </w:p>
    <w:p w:rsidR="00523E00" w:rsidRPr="00523E00" w:rsidRDefault="00523E00" w:rsidP="00523E00">
      <w:pPr>
        <w:spacing w:line="347" w:lineRule="atLeast"/>
        <w:ind w:left="0" w:right="0" w:firstLine="0"/>
        <w:rPr>
          <w:ins w:id="2" w:author="Unknown"/>
          <w:rFonts w:ascii="Arial" w:eastAsia="Times New Roman" w:hAnsi="Arial" w:cs="Arial"/>
          <w:color w:val="222222"/>
          <w:sz w:val="26"/>
          <w:szCs w:val="26"/>
        </w:rPr>
      </w:pPr>
      <w:proofErr w:type="gramStart"/>
      <w:ins w:id="3" w:author="Unknown">
        <w:r w:rsidRPr="00523E00">
          <w:rPr>
            <w:rFonts w:ascii="Arial" w:eastAsia="Times New Roman" w:hAnsi="Arial" w:cs="Arial"/>
            <w:b/>
            <w:bCs/>
            <w:color w:val="222222"/>
            <w:sz w:val="26"/>
          </w:rPr>
          <w:t>Income Tax :</w:t>
        </w:r>
        <w:proofErr w:type="gramEnd"/>
        <w:r w:rsidR="00091E7A" w:rsidRPr="00523E00">
          <w:rPr>
            <w:rFonts w:ascii="Arial" w:eastAsia="Times New Roman" w:hAnsi="Arial" w:cs="Arial"/>
            <w:color w:val="222222"/>
            <w:sz w:val="26"/>
            <w:szCs w:val="26"/>
          </w:rPr>
          <w:fldChar w:fldCharType="begin"/>
        </w:r>
        <w:r w:rsidRPr="00523E00">
          <w:rPr>
            <w:rFonts w:ascii="Arial" w:eastAsia="Times New Roman" w:hAnsi="Arial" w:cs="Arial"/>
            <w:color w:val="222222"/>
            <w:sz w:val="26"/>
            <w:szCs w:val="26"/>
          </w:rPr>
          <w:instrText xml:space="preserve"> HYPERLINK "http://finotax.com/income-tax/nicalc-next" </w:instrText>
        </w:r>
        <w:r w:rsidR="00091E7A" w:rsidRPr="00523E00">
          <w:rPr>
            <w:rFonts w:ascii="Arial" w:eastAsia="Times New Roman" w:hAnsi="Arial" w:cs="Arial"/>
            <w:color w:val="222222"/>
            <w:sz w:val="26"/>
            <w:szCs w:val="26"/>
          </w:rPr>
          <w:fldChar w:fldCharType="separate"/>
        </w:r>
        <w:r w:rsidRPr="00523E00">
          <w:rPr>
            <w:rFonts w:ascii="Arial" w:eastAsia="Times New Roman" w:hAnsi="Arial" w:cs="Arial"/>
            <w:color w:val="0066BB"/>
            <w:sz w:val="26"/>
            <w:u w:val="single"/>
          </w:rPr>
          <w:t>Tax Calculator : AY 2015-16</w:t>
        </w:r>
        <w:r w:rsidR="00091E7A" w:rsidRPr="00523E00">
          <w:rPr>
            <w:rFonts w:ascii="Arial" w:eastAsia="Times New Roman" w:hAnsi="Arial" w:cs="Arial"/>
            <w:color w:val="222222"/>
            <w:sz w:val="26"/>
            <w:szCs w:val="26"/>
          </w:rPr>
          <w:fldChar w:fldCharType="end"/>
        </w:r>
      </w:ins>
    </w:p>
    <w:tbl>
      <w:tblPr>
        <w:tblW w:w="15250" w:type="dxa"/>
        <w:tblCellMar>
          <w:left w:w="0" w:type="dxa"/>
          <w:right w:w="0" w:type="dxa"/>
        </w:tblCellMar>
        <w:tblLook w:val="04A0"/>
      </w:tblPr>
      <w:tblGrid>
        <w:gridCol w:w="499"/>
        <w:gridCol w:w="4423"/>
        <w:gridCol w:w="10328"/>
      </w:tblGrid>
      <w:tr w:rsidR="00523E00" w:rsidRPr="00523E00" w:rsidTr="00523E00">
        <w:trPr>
          <w:tblHeader/>
        </w:trPr>
        <w:tc>
          <w:tcPr>
            <w:tcW w:w="4922" w:type="dxa"/>
            <w:gridSpan w:val="2"/>
            <w:tcBorders>
              <w:top w:val="single" w:sz="6" w:space="0" w:color="CCCCCC"/>
              <w:left w:val="single" w:sz="6" w:space="0" w:color="CCCCCC"/>
              <w:bottom w:val="single" w:sz="6" w:space="0" w:color="CCCCCC"/>
              <w:right w:val="single" w:sz="6" w:space="0" w:color="CCCCCC"/>
            </w:tcBorders>
            <w:shd w:val="clear" w:color="auto" w:fill="DDDDDD"/>
            <w:tcMar>
              <w:top w:w="87" w:type="dxa"/>
              <w:left w:w="152" w:type="dxa"/>
              <w:bottom w:w="87" w:type="dxa"/>
              <w:right w:w="152" w:type="dxa"/>
            </w:tcMar>
            <w:vAlign w:val="center"/>
            <w:hideMark/>
          </w:tcPr>
          <w:p w:rsidR="00523E00" w:rsidRPr="00523E00" w:rsidRDefault="00523E00" w:rsidP="00523E00">
            <w:pPr>
              <w:ind w:left="0" w:right="0" w:firstLine="0"/>
              <w:jc w:val="left"/>
              <w:rPr>
                <w:rFonts w:ascii="Times New Roman" w:eastAsia="Times New Roman" w:hAnsi="Times New Roman" w:cs="Times New Roman"/>
                <w:b/>
                <w:bCs/>
                <w:sz w:val="25"/>
                <w:szCs w:val="25"/>
              </w:rPr>
            </w:pPr>
            <w:r w:rsidRPr="00523E00">
              <w:rPr>
                <w:rFonts w:ascii="Times New Roman" w:eastAsia="Times New Roman" w:hAnsi="Times New Roman" w:cs="Times New Roman"/>
                <w:b/>
                <w:bCs/>
                <w:sz w:val="25"/>
                <w:szCs w:val="25"/>
              </w:rPr>
              <w:t>Income Slabs</w:t>
            </w:r>
          </w:p>
        </w:tc>
        <w:tc>
          <w:tcPr>
            <w:tcW w:w="10328" w:type="dxa"/>
            <w:tcBorders>
              <w:top w:val="single" w:sz="6" w:space="0" w:color="CCCCCC"/>
              <w:left w:val="single" w:sz="6" w:space="0" w:color="CCCCCC"/>
              <w:bottom w:val="single" w:sz="6" w:space="0" w:color="CCCCCC"/>
              <w:right w:val="single" w:sz="6" w:space="0" w:color="CCCCCC"/>
            </w:tcBorders>
            <w:shd w:val="clear" w:color="auto" w:fill="DDDDDD"/>
            <w:tcMar>
              <w:top w:w="87" w:type="dxa"/>
              <w:left w:w="152" w:type="dxa"/>
              <w:bottom w:w="87" w:type="dxa"/>
              <w:right w:w="152" w:type="dxa"/>
            </w:tcMar>
            <w:vAlign w:val="center"/>
            <w:hideMark/>
          </w:tcPr>
          <w:p w:rsidR="00523E00" w:rsidRPr="00523E00" w:rsidRDefault="00523E00" w:rsidP="00523E00">
            <w:pPr>
              <w:ind w:left="0" w:right="0" w:firstLine="0"/>
              <w:jc w:val="left"/>
              <w:rPr>
                <w:rFonts w:ascii="Times New Roman" w:eastAsia="Times New Roman" w:hAnsi="Times New Roman" w:cs="Times New Roman"/>
                <w:b/>
                <w:bCs/>
                <w:sz w:val="25"/>
                <w:szCs w:val="25"/>
              </w:rPr>
            </w:pPr>
            <w:r w:rsidRPr="00523E00">
              <w:rPr>
                <w:rFonts w:ascii="Times New Roman" w:eastAsia="Times New Roman" w:hAnsi="Times New Roman" w:cs="Times New Roman"/>
                <w:b/>
                <w:bCs/>
                <w:sz w:val="25"/>
                <w:szCs w:val="25"/>
              </w:rPr>
              <w:t>Tax Rates</w:t>
            </w:r>
          </w:p>
        </w:tc>
      </w:tr>
      <w:tr w:rsidR="00523E00" w:rsidRPr="00523E00" w:rsidTr="00523E00">
        <w:tc>
          <w:tcPr>
            <w:tcW w:w="0" w:type="auto"/>
            <w:tcBorders>
              <w:top w:val="single" w:sz="6" w:space="0" w:color="DDDDDD"/>
              <w:left w:val="single" w:sz="6" w:space="0" w:color="DDDDDD"/>
              <w:bottom w:val="single" w:sz="6" w:space="0" w:color="DDDDDD"/>
              <w:right w:val="nil"/>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proofErr w:type="spellStart"/>
            <w:r w:rsidRPr="00523E00">
              <w:rPr>
                <w:rFonts w:ascii="Times New Roman" w:eastAsia="Times New Roman" w:hAnsi="Times New Roman" w:cs="Times New Roman"/>
                <w:sz w:val="25"/>
                <w:szCs w:val="25"/>
              </w:rPr>
              <w:t>i</w:t>
            </w:r>
            <w:proofErr w:type="spellEnd"/>
            <w:r w:rsidRPr="00523E00">
              <w:rPr>
                <w:rFonts w:ascii="Times New Roman" w:eastAsia="Times New Roman" w:hAnsi="Times New Roman" w:cs="Times New Roman"/>
                <w:sz w:val="25"/>
                <w:szCs w:val="25"/>
              </w:rPr>
              <w:t>.</w:t>
            </w:r>
          </w:p>
        </w:tc>
        <w:tc>
          <w:tcPr>
            <w:tcW w:w="4423" w:type="dxa"/>
            <w:tcBorders>
              <w:top w:val="single" w:sz="6" w:space="0" w:color="DDDDDD"/>
              <w:left w:val="nil"/>
              <w:bottom w:val="single" w:sz="6" w:space="0" w:color="DDDDDD"/>
              <w:right w:val="single" w:sz="6" w:space="0" w:color="DDDDDD"/>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Where the taxable income does not exceed Rs. 10,000/-.</w:t>
            </w:r>
          </w:p>
        </w:tc>
        <w:tc>
          <w:tcPr>
            <w:tcW w:w="10328" w:type="dxa"/>
            <w:tcBorders>
              <w:top w:val="single" w:sz="6" w:space="0" w:color="DDDDDD"/>
              <w:left w:val="single" w:sz="6" w:space="0" w:color="DDDDDD"/>
              <w:bottom w:val="single" w:sz="6" w:space="0" w:color="DDDDDD"/>
              <w:right w:val="single" w:sz="6" w:space="0" w:color="DDDDDD"/>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10% of the income.</w:t>
            </w:r>
          </w:p>
        </w:tc>
      </w:tr>
      <w:tr w:rsidR="00523E00" w:rsidRPr="00523E00" w:rsidTr="00523E00">
        <w:tc>
          <w:tcPr>
            <w:tcW w:w="0" w:type="auto"/>
            <w:tcBorders>
              <w:top w:val="single" w:sz="6" w:space="0" w:color="DDDDDD"/>
              <w:left w:val="single" w:sz="6" w:space="0" w:color="DDDDDD"/>
              <w:bottom w:val="single" w:sz="6" w:space="0" w:color="DDDDDD"/>
              <w:right w:val="nil"/>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ii.</w:t>
            </w:r>
          </w:p>
        </w:tc>
        <w:tc>
          <w:tcPr>
            <w:tcW w:w="4423" w:type="dxa"/>
            <w:tcBorders>
              <w:top w:val="single" w:sz="6" w:space="0" w:color="DDDDDD"/>
              <w:left w:val="nil"/>
              <w:bottom w:val="single" w:sz="6" w:space="0" w:color="DDDDDD"/>
              <w:right w:val="single" w:sz="6" w:space="0" w:color="DDDDDD"/>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Where the taxable income exceeds Rs. 10,000/- but does not exceed Rs. 20,000/-.</w:t>
            </w:r>
          </w:p>
        </w:tc>
        <w:tc>
          <w:tcPr>
            <w:tcW w:w="10328" w:type="dxa"/>
            <w:tcBorders>
              <w:top w:val="single" w:sz="6" w:space="0" w:color="DDDDDD"/>
              <w:left w:val="single" w:sz="6" w:space="0" w:color="DDDDDD"/>
              <w:bottom w:val="single" w:sz="6" w:space="0" w:color="DDDDDD"/>
              <w:right w:val="single" w:sz="6" w:space="0" w:color="DDDDDD"/>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Rs. 1,000/- + 20% of income in excess of Rs. 10,000/-.</w:t>
            </w:r>
          </w:p>
        </w:tc>
      </w:tr>
      <w:tr w:rsidR="00523E00" w:rsidRPr="00523E00" w:rsidTr="00523E00">
        <w:tc>
          <w:tcPr>
            <w:tcW w:w="0" w:type="auto"/>
            <w:tcBorders>
              <w:top w:val="single" w:sz="6" w:space="0" w:color="DDDDDD"/>
              <w:left w:val="single" w:sz="6" w:space="0" w:color="DDDDDD"/>
              <w:bottom w:val="single" w:sz="6" w:space="0" w:color="DDDDDD"/>
              <w:right w:val="nil"/>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iii.</w:t>
            </w:r>
          </w:p>
        </w:tc>
        <w:tc>
          <w:tcPr>
            <w:tcW w:w="4423" w:type="dxa"/>
            <w:tcBorders>
              <w:top w:val="single" w:sz="6" w:space="0" w:color="DDDDDD"/>
              <w:left w:val="nil"/>
              <w:bottom w:val="single" w:sz="6" w:space="0" w:color="DDDDDD"/>
              <w:right w:val="single" w:sz="6" w:space="0" w:color="DDDDDD"/>
            </w:tcBorders>
            <w:tcMar>
              <w:top w:w="87" w:type="dxa"/>
              <w:left w:w="114" w:type="dxa"/>
              <w:bottom w:w="87" w:type="dxa"/>
              <w:right w:w="114" w:type="dxa"/>
            </w:tcMar>
            <w:hideMark/>
          </w:tcPr>
          <w:p w:rsidR="00523E00" w:rsidRP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Where the taxable income exceeds Rs. 20,000/-</w:t>
            </w:r>
          </w:p>
        </w:tc>
        <w:tc>
          <w:tcPr>
            <w:tcW w:w="10328" w:type="dxa"/>
            <w:tcBorders>
              <w:top w:val="single" w:sz="6" w:space="0" w:color="DDDDDD"/>
              <w:left w:val="single" w:sz="6" w:space="0" w:color="DDDDDD"/>
              <w:bottom w:val="single" w:sz="6" w:space="0" w:color="DDDDDD"/>
              <w:right w:val="single" w:sz="6" w:space="0" w:color="DDDDDD"/>
            </w:tcBorders>
            <w:tcMar>
              <w:top w:w="87" w:type="dxa"/>
              <w:left w:w="114" w:type="dxa"/>
              <w:bottom w:w="87" w:type="dxa"/>
              <w:right w:w="114" w:type="dxa"/>
            </w:tcMar>
            <w:hideMark/>
          </w:tcPr>
          <w:p w:rsidR="00523E00" w:rsidRDefault="00523E00" w:rsidP="00523E00">
            <w:pPr>
              <w:ind w:left="0" w:right="0" w:firstLine="0"/>
              <w:jc w:val="left"/>
              <w:rPr>
                <w:rFonts w:ascii="Times New Roman" w:eastAsia="Times New Roman" w:hAnsi="Times New Roman" w:cs="Times New Roman"/>
                <w:sz w:val="25"/>
                <w:szCs w:val="25"/>
              </w:rPr>
            </w:pPr>
            <w:r w:rsidRPr="00523E00">
              <w:rPr>
                <w:rFonts w:ascii="Times New Roman" w:eastAsia="Times New Roman" w:hAnsi="Times New Roman" w:cs="Times New Roman"/>
                <w:sz w:val="25"/>
                <w:szCs w:val="25"/>
              </w:rPr>
              <w:t xml:space="preserve">Rs. 3.000/- + 30% of the amount by which the </w:t>
            </w:r>
          </w:p>
          <w:p w:rsidR="00523E00" w:rsidRPr="00523E00" w:rsidRDefault="00523E00" w:rsidP="00523E00">
            <w:pPr>
              <w:ind w:left="0" w:right="0" w:firstLine="0"/>
              <w:jc w:val="left"/>
              <w:rPr>
                <w:rFonts w:ascii="Times New Roman" w:eastAsia="Times New Roman" w:hAnsi="Times New Roman" w:cs="Times New Roman"/>
                <w:sz w:val="25"/>
                <w:szCs w:val="25"/>
              </w:rPr>
            </w:pPr>
            <w:proofErr w:type="gramStart"/>
            <w:r w:rsidRPr="00523E00">
              <w:rPr>
                <w:rFonts w:ascii="Times New Roman" w:eastAsia="Times New Roman" w:hAnsi="Times New Roman" w:cs="Times New Roman"/>
                <w:sz w:val="25"/>
                <w:szCs w:val="25"/>
              </w:rPr>
              <w:t>taxable</w:t>
            </w:r>
            <w:proofErr w:type="gramEnd"/>
            <w:r w:rsidRPr="00523E00">
              <w:rPr>
                <w:rFonts w:ascii="Times New Roman" w:eastAsia="Times New Roman" w:hAnsi="Times New Roman" w:cs="Times New Roman"/>
                <w:sz w:val="25"/>
                <w:szCs w:val="25"/>
              </w:rPr>
              <w:t xml:space="preserve"> income exceeds Rs. 20,000/-.</w:t>
            </w:r>
          </w:p>
        </w:tc>
      </w:tr>
    </w:tbl>
    <w:p w:rsidR="00523E00" w:rsidRPr="00523E00" w:rsidRDefault="00523E00" w:rsidP="00523E00">
      <w:pPr>
        <w:spacing w:line="347" w:lineRule="atLeast"/>
        <w:ind w:left="0" w:right="0" w:firstLine="0"/>
        <w:rPr>
          <w:ins w:id="4" w:author="Unknown"/>
          <w:rFonts w:ascii="Arial" w:eastAsia="Times New Roman" w:hAnsi="Arial" w:cs="Arial"/>
          <w:color w:val="222222"/>
          <w:sz w:val="26"/>
          <w:szCs w:val="26"/>
        </w:rPr>
      </w:pPr>
      <w:proofErr w:type="gramStart"/>
      <w:ins w:id="5" w:author="Unknown">
        <w:r w:rsidRPr="00523E00">
          <w:rPr>
            <w:rFonts w:ascii="Arial" w:eastAsia="Times New Roman" w:hAnsi="Arial" w:cs="Arial"/>
            <w:b/>
            <w:bCs/>
            <w:color w:val="222222"/>
            <w:sz w:val="26"/>
          </w:rPr>
          <w:t>Surcharge :</w:t>
        </w:r>
        <w:proofErr w:type="gramEnd"/>
        <w:r w:rsidRPr="00523E00">
          <w:rPr>
            <w:rFonts w:ascii="Arial" w:eastAsia="Times New Roman" w:hAnsi="Arial" w:cs="Arial"/>
            <w:color w:val="222222"/>
            <w:sz w:val="26"/>
          </w:rPr>
          <w:t> </w:t>
        </w:r>
        <w:r w:rsidRPr="00523E00">
          <w:rPr>
            <w:rFonts w:ascii="Arial" w:eastAsia="Times New Roman" w:hAnsi="Arial" w:cs="Arial"/>
            <w:color w:val="222222"/>
            <w:sz w:val="26"/>
            <w:szCs w:val="26"/>
          </w:rPr>
          <w:t xml:space="preserve">10% of the Income Tax, where taxable income is more than Rs. 1 </w:t>
        </w:r>
        <w:proofErr w:type="spellStart"/>
        <w:r w:rsidRPr="00523E00">
          <w:rPr>
            <w:rFonts w:ascii="Arial" w:eastAsia="Times New Roman" w:hAnsi="Arial" w:cs="Arial"/>
            <w:color w:val="222222"/>
            <w:sz w:val="26"/>
            <w:szCs w:val="26"/>
          </w:rPr>
          <w:t>crore</w:t>
        </w:r>
        <w:proofErr w:type="spellEnd"/>
        <w:r w:rsidRPr="00523E00">
          <w:rPr>
            <w:rFonts w:ascii="Arial" w:eastAsia="Times New Roman" w:hAnsi="Arial" w:cs="Arial"/>
            <w:color w:val="222222"/>
            <w:sz w:val="26"/>
            <w:szCs w:val="26"/>
          </w:rPr>
          <w:t>. (</w:t>
        </w:r>
        <w:r w:rsidR="00091E7A" w:rsidRPr="00523E00">
          <w:rPr>
            <w:rFonts w:ascii="Arial" w:eastAsia="Times New Roman" w:hAnsi="Arial" w:cs="Arial"/>
            <w:color w:val="222222"/>
            <w:sz w:val="26"/>
            <w:szCs w:val="26"/>
          </w:rPr>
          <w:fldChar w:fldCharType="begin"/>
        </w:r>
        <w:r w:rsidRPr="00523E00">
          <w:rPr>
            <w:rFonts w:ascii="Arial" w:eastAsia="Times New Roman" w:hAnsi="Arial" w:cs="Arial"/>
            <w:color w:val="222222"/>
            <w:sz w:val="26"/>
            <w:szCs w:val="26"/>
          </w:rPr>
          <w:instrText xml:space="preserve"> HYPERLINK "http://finotax.com/income-tax/slabs-next" \l "mr" </w:instrText>
        </w:r>
        <w:r w:rsidR="00091E7A" w:rsidRPr="00523E00">
          <w:rPr>
            <w:rFonts w:ascii="Arial" w:eastAsia="Times New Roman" w:hAnsi="Arial" w:cs="Arial"/>
            <w:color w:val="222222"/>
            <w:sz w:val="26"/>
            <w:szCs w:val="26"/>
          </w:rPr>
          <w:fldChar w:fldCharType="separate"/>
        </w:r>
        <w:r w:rsidRPr="00523E00">
          <w:rPr>
            <w:rFonts w:ascii="Arial" w:eastAsia="Times New Roman" w:hAnsi="Arial" w:cs="Arial"/>
            <w:color w:val="0066BB"/>
            <w:sz w:val="26"/>
            <w:u w:val="single"/>
          </w:rPr>
          <w:t>Marginal Relief in Surcharge</w:t>
        </w:r>
        <w:r w:rsidR="00091E7A" w:rsidRPr="00523E00">
          <w:rPr>
            <w:rFonts w:ascii="Arial" w:eastAsia="Times New Roman" w:hAnsi="Arial" w:cs="Arial"/>
            <w:color w:val="222222"/>
            <w:sz w:val="26"/>
            <w:szCs w:val="26"/>
          </w:rPr>
          <w:fldChar w:fldCharType="end"/>
        </w:r>
        <w:r w:rsidRPr="00523E00">
          <w:rPr>
            <w:rFonts w:ascii="Arial" w:eastAsia="Times New Roman" w:hAnsi="Arial" w:cs="Arial"/>
            <w:color w:val="222222"/>
            <w:sz w:val="26"/>
            <w:szCs w:val="26"/>
          </w:rPr>
          <w:t>, if applicable)</w:t>
        </w:r>
      </w:ins>
    </w:p>
    <w:p w:rsidR="00523E00" w:rsidRPr="00523E00" w:rsidRDefault="00523E00" w:rsidP="00523E00">
      <w:pPr>
        <w:spacing w:before="173" w:after="173" w:line="347" w:lineRule="atLeast"/>
        <w:ind w:left="0" w:right="0" w:firstLine="0"/>
        <w:rPr>
          <w:ins w:id="6" w:author="Unknown"/>
          <w:rFonts w:ascii="Arial" w:eastAsia="Times New Roman" w:hAnsi="Arial" w:cs="Arial"/>
          <w:color w:val="222222"/>
          <w:sz w:val="26"/>
          <w:szCs w:val="26"/>
        </w:rPr>
      </w:pPr>
      <w:ins w:id="7" w:author="Unknown">
        <w:r w:rsidRPr="00523E00">
          <w:rPr>
            <w:rFonts w:ascii="Arial" w:eastAsia="Times New Roman" w:hAnsi="Arial" w:cs="Arial"/>
            <w:b/>
            <w:bCs/>
            <w:color w:val="222222"/>
            <w:sz w:val="26"/>
          </w:rPr>
          <w:t xml:space="preserve">Education </w:t>
        </w:r>
        <w:proofErr w:type="spellStart"/>
        <w:proofErr w:type="gramStart"/>
        <w:r w:rsidRPr="00523E00">
          <w:rPr>
            <w:rFonts w:ascii="Arial" w:eastAsia="Times New Roman" w:hAnsi="Arial" w:cs="Arial"/>
            <w:b/>
            <w:bCs/>
            <w:color w:val="222222"/>
            <w:sz w:val="26"/>
          </w:rPr>
          <w:t>Cess</w:t>
        </w:r>
        <w:proofErr w:type="spellEnd"/>
        <w:r w:rsidRPr="00523E00">
          <w:rPr>
            <w:rFonts w:ascii="Arial" w:eastAsia="Times New Roman" w:hAnsi="Arial" w:cs="Arial"/>
            <w:b/>
            <w:bCs/>
            <w:color w:val="222222"/>
            <w:sz w:val="26"/>
          </w:rPr>
          <w:t xml:space="preserve"> :</w:t>
        </w:r>
        <w:proofErr w:type="gramEnd"/>
        <w:r w:rsidRPr="00523E00">
          <w:rPr>
            <w:rFonts w:ascii="Arial" w:eastAsia="Times New Roman" w:hAnsi="Arial" w:cs="Arial"/>
            <w:color w:val="222222"/>
            <w:sz w:val="26"/>
          </w:rPr>
          <w:t> </w:t>
        </w:r>
        <w:r w:rsidRPr="00523E00">
          <w:rPr>
            <w:rFonts w:ascii="Arial" w:eastAsia="Times New Roman" w:hAnsi="Arial" w:cs="Arial"/>
            <w:color w:val="222222"/>
            <w:sz w:val="26"/>
            <w:szCs w:val="26"/>
          </w:rPr>
          <w:t>3% of the total of Income Tax and Surcharge.</w:t>
        </w:r>
        <w:r w:rsidRPr="00523E00">
          <w:rPr>
            <w:rFonts w:ascii="Arial" w:eastAsia="Times New Roman" w:hAnsi="Arial" w:cs="Arial"/>
            <w:color w:val="222222"/>
            <w:sz w:val="26"/>
            <w:szCs w:val="26"/>
          </w:rPr>
          <w:br/>
        </w:r>
      </w:ins>
    </w:p>
    <w:p w:rsidR="00523E00" w:rsidRPr="00523E00" w:rsidRDefault="00523E00" w:rsidP="00523E00">
      <w:pPr>
        <w:numPr>
          <w:ilvl w:val="0"/>
          <w:numId w:val="1"/>
        </w:numPr>
        <w:spacing w:before="434" w:after="173" w:line="347" w:lineRule="atLeast"/>
        <w:ind w:left="0" w:right="0"/>
        <w:jc w:val="left"/>
        <w:outlineLvl w:val="2"/>
        <w:rPr>
          <w:ins w:id="8" w:author="Unknown"/>
          <w:rFonts w:ascii="Arial" w:eastAsia="Times New Roman" w:hAnsi="Arial" w:cs="Arial"/>
          <w:b/>
          <w:bCs/>
          <w:color w:val="222222"/>
          <w:sz w:val="29"/>
          <w:szCs w:val="29"/>
        </w:rPr>
      </w:pPr>
      <w:ins w:id="9" w:author="Unknown">
        <w:r w:rsidRPr="00523E00">
          <w:rPr>
            <w:rFonts w:ascii="Arial" w:eastAsia="Times New Roman" w:hAnsi="Arial" w:cs="Arial"/>
            <w:b/>
            <w:bCs/>
            <w:color w:val="222222"/>
            <w:sz w:val="29"/>
            <w:szCs w:val="29"/>
          </w:rPr>
          <w:t>Firm</w:t>
        </w:r>
      </w:ins>
    </w:p>
    <w:p w:rsidR="00523E00" w:rsidRPr="00523E00" w:rsidRDefault="00091E7A" w:rsidP="00523E00">
      <w:pPr>
        <w:spacing w:line="347" w:lineRule="atLeast"/>
        <w:ind w:left="0" w:right="0" w:firstLine="0"/>
        <w:jc w:val="left"/>
        <w:rPr>
          <w:ins w:id="10" w:author="Unknown"/>
          <w:rFonts w:ascii="Arial" w:eastAsia="Times New Roman" w:hAnsi="Arial" w:cs="Arial"/>
          <w:color w:val="222222"/>
          <w:sz w:val="26"/>
          <w:szCs w:val="26"/>
        </w:rPr>
      </w:pPr>
      <w:ins w:id="11" w:author="Unknown">
        <w:r w:rsidRPr="00523E00">
          <w:rPr>
            <w:rFonts w:ascii="Arial" w:eastAsia="Times New Roman" w:hAnsi="Arial" w:cs="Arial"/>
            <w:color w:val="222222"/>
            <w:sz w:val="26"/>
            <w:szCs w:val="26"/>
          </w:rPr>
          <w:fldChar w:fldCharType="begin"/>
        </w:r>
        <w:r w:rsidR="00523E00" w:rsidRPr="00523E00">
          <w:rPr>
            <w:rFonts w:ascii="Arial" w:eastAsia="Times New Roman" w:hAnsi="Arial" w:cs="Arial"/>
            <w:color w:val="222222"/>
            <w:sz w:val="26"/>
            <w:szCs w:val="26"/>
          </w:rPr>
          <w:instrText xml:space="preserve"> HYPERLINK "http://finotax.com/income-tax/nicalc-next" </w:instrText>
        </w:r>
        <w:r w:rsidRPr="00523E00">
          <w:rPr>
            <w:rFonts w:ascii="Arial" w:eastAsia="Times New Roman" w:hAnsi="Arial" w:cs="Arial"/>
            <w:color w:val="222222"/>
            <w:sz w:val="26"/>
            <w:szCs w:val="26"/>
          </w:rPr>
          <w:fldChar w:fldCharType="separate"/>
        </w:r>
        <w:r w:rsidR="00523E00" w:rsidRPr="00523E00">
          <w:rPr>
            <w:rFonts w:ascii="Arial" w:eastAsia="Times New Roman" w:hAnsi="Arial" w:cs="Arial"/>
            <w:color w:val="0066BB"/>
            <w:sz w:val="26"/>
            <w:u w:val="single"/>
          </w:rPr>
          <w:t xml:space="preserve">Tax </w:t>
        </w:r>
        <w:proofErr w:type="gramStart"/>
        <w:r w:rsidR="00523E00" w:rsidRPr="00523E00">
          <w:rPr>
            <w:rFonts w:ascii="Arial" w:eastAsia="Times New Roman" w:hAnsi="Arial" w:cs="Arial"/>
            <w:color w:val="0066BB"/>
            <w:sz w:val="26"/>
            <w:u w:val="single"/>
          </w:rPr>
          <w:t>Calculator :</w:t>
        </w:r>
        <w:proofErr w:type="gramEnd"/>
        <w:r w:rsidR="00523E00" w:rsidRPr="00523E00">
          <w:rPr>
            <w:rFonts w:ascii="Arial" w:eastAsia="Times New Roman" w:hAnsi="Arial" w:cs="Arial"/>
            <w:color w:val="0066BB"/>
            <w:sz w:val="26"/>
            <w:u w:val="single"/>
          </w:rPr>
          <w:t xml:space="preserve"> AY 2015-16</w:t>
        </w:r>
        <w:r w:rsidRPr="00523E00">
          <w:rPr>
            <w:rFonts w:ascii="Arial" w:eastAsia="Times New Roman" w:hAnsi="Arial" w:cs="Arial"/>
            <w:color w:val="222222"/>
            <w:sz w:val="26"/>
            <w:szCs w:val="26"/>
          </w:rPr>
          <w:fldChar w:fldCharType="end"/>
        </w:r>
      </w:ins>
    </w:p>
    <w:p w:rsidR="00523E00" w:rsidRPr="00523E00" w:rsidRDefault="00523E00" w:rsidP="00523E00">
      <w:pPr>
        <w:spacing w:before="173" w:after="173" w:line="347" w:lineRule="atLeast"/>
        <w:ind w:left="0" w:right="0" w:firstLine="0"/>
        <w:rPr>
          <w:ins w:id="12" w:author="Unknown"/>
          <w:rFonts w:ascii="Arial" w:eastAsia="Times New Roman" w:hAnsi="Arial" w:cs="Arial"/>
          <w:color w:val="222222"/>
          <w:sz w:val="26"/>
          <w:szCs w:val="26"/>
        </w:rPr>
      </w:pPr>
      <w:ins w:id="13" w:author="Unknown">
        <w:r w:rsidRPr="00523E00">
          <w:rPr>
            <w:rFonts w:ascii="Arial" w:eastAsia="Times New Roman" w:hAnsi="Arial" w:cs="Arial"/>
            <w:b/>
            <w:bCs/>
            <w:color w:val="222222"/>
            <w:sz w:val="26"/>
          </w:rPr>
          <w:t xml:space="preserve">Income </w:t>
        </w:r>
        <w:proofErr w:type="gramStart"/>
        <w:r w:rsidRPr="00523E00">
          <w:rPr>
            <w:rFonts w:ascii="Arial" w:eastAsia="Times New Roman" w:hAnsi="Arial" w:cs="Arial"/>
            <w:b/>
            <w:bCs/>
            <w:color w:val="222222"/>
            <w:sz w:val="26"/>
          </w:rPr>
          <w:t>Tax :</w:t>
        </w:r>
        <w:proofErr w:type="gramEnd"/>
        <w:r w:rsidRPr="00523E00">
          <w:rPr>
            <w:rFonts w:ascii="Arial" w:eastAsia="Times New Roman" w:hAnsi="Arial" w:cs="Arial"/>
            <w:color w:val="222222"/>
            <w:sz w:val="26"/>
          </w:rPr>
          <w:t> </w:t>
        </w:r>
        <w:r w:rsidRPr="00523E00">
          <w:rPr>
            <w:rFonts w:ascii="Arial" w:eastAsia="Times New Roman" w:hAnsi="Arial" w:cs="Arial"/>
            <w:color w:val="222222"/>
            <w:sz w:val="26"/>
            <w:szCs w:val="26"/>
          </w:rPr>
          <w:t>30% of taxable income.</w:t>
        </w:r>
      </w:ins>
    </w:p>
    <w:p w:rsidR="00523E00" w:rsidRPr="00523E00" w:rsidRDefault="00523E00" w:rsidP="00523E00">
      <w:pPr>
        <w:spacing w:line="347" w:lineRule="atLeast"/>
        <w:ind w:left="0" w:right="0" w:firstLine="0"/>
        <w:rPr>
          <w:ins w:id="14" w:author="Unknown"/>
          <w:rFonts w:ascii="Arial" w:eastAsia="Times New Roman" w:hAnsi="Arial" w:cs="Arial"/>
          <w:color w:val="222222"/>
          <w:sz w:val="26"/>
          <w:szCs w:val="26"/>
        </w:rPr>
      </w:pPr>
      <w:proofErr w:type="gramStart"/>
      <w:ins w:id="15" w:author="Unknown">
        <w:r w:rsidRPr="00523E00">
          <w:rPr>
            <w:rFonts w:ascii="Arial" w:eastAsia="Times New Roman" w:hAnsi="Arial" w:cs="Arial"/>
            <w:b/>
            <w:bCs/>
            <w:color w:val="222222"/>
            <w:sz w:val="26"/>
          </w:rPr>
          <w:t>Surcharge :</w:t>
        </w:r>
        <w:proofErr w:type="gramEnd"/>
        <w:r w:rsidRPr="00523E00">
          <w:rPr>
            <w:rFonts w:ascii="Arial" w:eastAsia="Times New Roman" w:hAnsi="Arial" w:cs="Arial"/>
            <w:color w:val="222222"/>
            <w:sz w:val="26"/>
          </w:rPr>
          <w:t> </w:t>
        </w:r>
        <w:r w:rsidRPr="00523E00">
          <w:rPr>
            <w:rFonts w:ascii="Arial" w:eastAsia="Times New Roman" w:hAnsi="Arial" w:cs="Arial"/>
            <w:color w:val="222222"/>
            <w:sz w:val="26"/>
            <w:szCs w:val="26"/>
          </w:rPr>
          <w:t xml:space="preserve">10% of the Income Tax, where taxable income is more than Rs. 1 </w:t>
        </w:r>
        <w:proofErr w:type="spellStart"/>
        <w:r w:rsidRPr="00523E00">
          <w:rPr>
            <w:rFonts w:ascii="Arial" w:eastAsia="Times New Roman" w:hAnsi="Arial" w:cs="Arial"/>
            <w:color w:val="222222"/>
            <w:sz w:val="26"/>
            <w:szCs w:val="26"/>
          </w:rPr>
          <w:t>crore</w:t>
        </w:r>
        <w:proofErr w:type="spellEnd"/>
        <w:r w:rsidRPr="00523E00">
          <w:rPr>
            <w:rFonts w:ascii="Arial" w:eastAsia="Times New Roman" w:hAnsi="Arial" w:cs="Arial"/>
            <w:color w:val="222222"/>
            <w:sz w:val="26"/>
            <w:szCs w:val="26"/>
          </w:rPr>
          <w:t>. (</w:t>
        </w:r>
        <w:r w:rsidR="00091E7A" w:rsidRPr="00523E00">
          <w:rPr>
            <w:rFonts w:ascii="Arial" w:eastAsia="Times New Roman" w:hAnsi="Arial" w:cs="Arial"/>
            <w:color w:val="222222"/>
            <w:sz w:val="26"/>
            <w:szCs w:val="26"/>
          </w:rPr>
          <w:fldChar w:fldCharType="begin"/>
        </w:r>
        <w:r w:rsidRPr="00523E00">
          <w:rPr>
            <w:rFonts w:ascii="Arial" w:eastAsia="Times New Roman" w:hAnsi="Arial" w:cs="Arial"/>
            <w:color w:val="222222"/>
            <w:sz w:val="26"/>
            <w:szCs w:val="26"/>
          </w:rPr>
          <w:instrText xml:space="preserve"> HYPERLINK "http://finotax.com/income-tax/slabs-next" \l "mr" </w:instrText>
        </w:r>
        <w:r w:rsidR="00091E7A" w:rsidRPr="00523E00">
          <w:rPr>
            <w:rFonts w:ascii="Arial" w:eastAsia="Times New Roman" w:hAnsi="Arial" w:cs="Arial"/>
            <w:color w:val="222222"/>
            <w:sz w:val="26"/>
            <w:szCs w:val="26"/>
          </w:rPr>
          <w:fldChar w:fldCharType="separate"/>
        </w:r>
        <w:r w:rsidRPr="00523E00">
          <w:rPr>
            <w:rFonts w:ascii="Arial" w:eastAsia="Times New Roman" w:hAnsi="Arial" w:cs="Arial"/>
            <w:color w:val="0066BB"/>
            <w:sz w:val="26"/>
            <w:u w:val="single"/>
          </w:rPr>
          <w:t>Marginal Relief in Surcharge</w:t>
        </w:r>
        <w:r w:rsidR="00091E7A" w:rsidRPr="00523E00">
          <w:rPr>
            <w:rFonts w:ascii="Arial" w:eastAsia="Times New Roman" w:hAnsi="Arial" w:cs="Arial"/>
            <w:color w:val="222222"/>
            <w:sz w:val="26"/>
            <w:szCs w:val="26"/>
          </w:rPr>
          <w:fldChar w:fldCharType="end"/>
        </w:r>
        <w:r w:rsidRPr="00523E00">
          <w:rPr>
            <w:rFonts w:ascii="Arial" w:eastAsia="Times New Roman" w:hAnsi="Arial" w:cs="Arial"/>
            <w:color w:val="222222"/>
            <w:sz w:val="26"/>
            <w:szCs w:val="26"/>
          </w:rPr>
          <w:t>, if applicable)</w:t>
        </w:r>
      </w:ins>
    </w:p>
    <w:p w:rsidR="00523E00" w:rsidRPr="00523E00" w:rsidRDefault="00523E00" w:rsidP="00523E00">
      <w:pPr>
        <w:spacing w:before="173" w:after="173" w:line="347" w:lineRule="atLeast"/>
        <w:ind w:left="0" w:right="0" w:firstLine="0"/>
        <w:rPr>
          <w:ins w:id="16" w:author="Unknown"/>
          <w:rFonts w:ascii="Arial" w:eastAsia="Times New Roman" w:hAnsi="Arial" w:cs="Arial"/>
          <w:color w:val="222222"/>
          <w:sz w:val="26"/>
          <w:szCs w:val="26"/>
        </w:rPr>
      </w:pPr>
      <w:ins w:id="17" w:author="Unknown">
        <w:r w:rsidRPr="00523E00">
          <w:rPr>
            <w:rFonts w:ascii="Arial" w:eastAsia="Times New Roman" w:hAnsi="Arial" w:cs="Arial"/>
            <w:b/>
            <w:bCs/>
            <w:color w:val="222222"/>
            <w:sz w:val="26"/>
          </w:rPr>
          <w:t xml:space="preserve">Education </w:t>
        </w:r>
        <w:proofErr w:type="spellStart"/>
        <w:proofErr w:type="gramStart"/>
        <w:r w:rsidRPr="00523E00">
          <w:rPr>
            <w:rFonts w:ascii="Arial" w:eastAsia="Times New Roman" w:hAnsi="Arial" w:cs="Arial"/>
            <w:b/>
            <w:bCs/>
            <w:color w:val="222222"/>
            <w:sz w:val="26"/>
          </w:rPr>
          <w:t>Cess</w:t>
        </w:r>
        <w:proofErr w:type="spellEnd"/>
        <w:r w:rsidRPr="00523E00">
          <w:rPr>
            <w:rFonts w:ascii="Arial" w:eastAsia="Times New Roman" w:hAnsi="Arial" w:cs="Arial"/>
            <w:b/>
            <w:bCs/>
            <w:color w:val="222222"/>
            <w:sz w:val="26"/>
          </w:rPr>
          <w:t xml:space="preserve"> :</w:t>
        </w:r>
        <w:proofErr w:type="gramEnd"/>
        <w:r w:rsidRPr="00523E00">
          <w:rPr>
            <w:rFonts w:ascii="Arial" w:eastAsia="Times New Roman" w:hAnsi="Arial" w:cs="Arial"/>
            <w:color w:val="222222"/>
            <w:sz w:val="26"/>
          </w:rPr>
          <w:t> </w:t>
        </w:r>
        <w:r w:rsidRPr="00523E00">
          <w:rPr>
            <w:rFonts w:ascii="Arial" w:eastAsia="Times New Roman" w:hAnsi="Arial" w:cs="Arial"/>
            <w:color w:val="222222"/>
            <w:sz w:val="26"/>
            <w:szCs w:val="26"/>
          </w:rPr>
          <w:t>3% of the total of Income Tax and Surcharge.</w:t>
        </w:r>
        <w:r w:rsidRPr="00523E00">
          <w:rPr>
            <w:rFonts w:ascii="Arial" w:eastAsia="Times New Roman" w:hAnsi="Arial" w:cs="Arial"/>
            <w:color w:val="222222"/>
            <w:sz w:val="26"/>
            <w:szCs w:val="26"/>
          </w:rPr>
          <w:br/>
        </w:r>
        <w:r w:rsidRPr="00523E00">
          <w:rPr>
            <w:rFonts w:ascii="Arial" w:eastAsia="Times New Roman" w:hAnsi="Arial" w:cs="Arial"/>
            <w:color w:val="222222"/>
            <w:sz w:val="26"/>
            <w:szCs w:val="26"/>
          </w:rPr>
          <w:br/>
        </w:r>
      </w:ins>
    </w:p>
    <w:p w:rsidR="00523E00" w:rsidRPr="00523E00" w:rsidRDefault="00523E00" w:rsidP="00523E00">
      <w:pPr>
        <w:numPr>
          <w:ilvl w:val="0"/>
          <w:numId w:val="1"/>
        </w:numPr>
        <w:spacing w:before="434" w:after="173" w:line="347" w:lineRule="atLeast"/>
        <w:ind w:left="0" w:right="0"/>
        <w:jc w:val="left"/>
        <w:outlineLvl w:val="2"/>
        <w:rPr>
          <w:ins w:id="18" w:author="Unknown"/>
          <w:rFonts w:ascii="Arial" w:eastAsia="Times New Roman" w:hAnsi="Arial" w:cs="Arial"/>
          <w:b/>
          <w:bCs/>
          <w:color w:val="222222"/>
          <w:sz w:val="29"/>
          <w:szCs w:val="29"/>
        </w:rPr>
      </w:pPr>
      <w:ins w:id="19" w:author="Unknown">
        <w:r w:rsidRPr="00523E00">
          <w:rPr>
            <w:rFonts w:ascii="Arial" w:eastAsia="Times New Roman" w:hAnsi="Arial" w:cs="Arial"/>
            <w:b/>
            <w:bCs/>
            <w:color w:val="222222"/>
            <w:sz w:val="29"/>
            <w:szCs w:val="29"/>
          </w:rPr>
          <w:lastRenderedPageBreak/>
          <w:t>Local Authority</w:t>
        </w:r>
      </w:ins>
    </w:p>
    <w:p w:rsidR="00523E00" w:rsidRPr="00523E00" w:rsidRDefault="00523E00" w:rsidP="00523E00">
      <w:pPr>
        <w:spacing w:before="173" w:after="173" w:line="347" w:lineRule="atLeast"/>
        <w:ind w:left="0" w:right="0" w:firstLine="0"/>
        <w:rPr>
          <w:ins w:id="20" w:author="Unknown"/>
          <w:rFonts w:ascii="Arial" w:eastAsia="Times New Roman" w:hAnsi="Arial" w:cs="Arial"/>
          <w:color w:val="222222"/>
          <w:sz w:val="26"/>
          <w:szCs w:val="26"/>
        </w:rPr>
      </w:pPr>
      <w:ins w:id="21" w:author="Unknown">
        <w:r w:rsidRPr="00523E00">
          <w:rPr>
            <w:rFonts w:ascii="Arial" w:eastAsia="Times New Roman" w:hAnsi="Arial" w:cs="Arial"/>
            <w:b/>
            <w:bCs/>
            <w:color w:val="222222"/>
            <w:sz w:val="26"/>
          </w:rPr>
          <w:t xml:space="preserve">Income </w:t>
        </w:r>
        <w:proofErr w:type="gramStart"/>
        <w:r w:rsidRPr="00523E00">
          <w:rPr>
            <w:rFonts w:ascii="Arial" w:eastAsia="Times New Roman" w:hAnsi="Arial" w:cs="Arial"/>
            <w:b/>
            <w:bCs/>
            <w:color w:val="222222"/>
            <w:sz w:val="26"/>
          </w:rPr>
          <w:t>Tax :</w:t>
        </w:r>
        <w:proofErr w:type="gramEnd"/>
        <w:r w:rsidRPr="00523E00">
          <w:rPr>
            <w:rFonts w:ascii="Arial" w:eastAsia="Times New Roman" w:hAnsi="Arial" w:cs="Arial"/>
            <w:color w:val="222222"/>
            <w:sz w:val="26"/>
          </w:rPr>
          <w:t> </w:t>
        </w:r>
        <w:r w:rsidRPr="00523E00">
          <w:rPr>
            <w:rFonts w:ascii="Arial" w:eastAsia="Times New Roman" w:hAnsi="Arial" w:cs="Arial"/>
            <w:color w:val="222222"/>
            <w:sz w:val="26"/>
            <w:szCs w:val="26"/>
          </w:rPr>
          <w:t>30% of taxable income.</w:t>
        </w:r>
      </w:ins>
    </w:p>
    <w:p w:rsidR="00523E00" w:rsidRPr="00523E00" w:rsidRDefault="00523E00" w:rsidP="00523E00">
      <w:pPr>
        <w:spacing w:line="347" w:lineRule="atLeast"/>
        <w:ind w:left="0" w:right="0" w:firstLine="0"/>
        <w:rPr>
          <w:ins w:id="22" w:author="Unknown"/>
          <w:rFonts w:ascii="Arial" w:eastAsia="Times New Roman" w:hAnsi="Arial" w:cs="Arial"/>
          <w:color w:val="222222"/>
          <w:sz w:val="26"/>
          <w:szCs w:val="26"/>
        </w:rPr>
      </w:pPr>
      <w:proofErr w:type="gramStart"/>
      <w:ins w:id="23" w:author="Unknown">
        <w:r w:rsidRPr="00523E00">
          <w:rPr>
            <w:rFonts w:ascii="Arial" w:eastAsia="Times New Roman" w:hAnsi="Arial" w:cs="Arial"/>
            <w:b/>
            <w:bCs/>
            <w:color w:val="222222"/>
            <w:sz w:val="26"/>
          </w:rPr>
          <w:t>Surcharge :</w:t>
        </w:r>
        <w:proofErr w:type="gramEnd"/>
        <w:r w:rsidRPr="00523E00">
          <w:rPr>
            <w:rFonts w:ascii="Arial" w:eastAsia="Times New Roman" w:hAnsi="Arial" w:cs="Arial"/>
            <w:color w:val="222222"/>
            <w:sz w:val="26"/>
          </w:rPr>
          <w:t> </w:t>
        </w:r>
        <w:r w:rsidRPr="00523E00">
          <w:rPr>
            <w:rFonts w:ascii="Arial" w:eastAsia="Times New Roman" w:hAnsi="Arial" w:cs="Arial"/>
            <w:color w:val="222222"/>
            <w:sz w:val="26"/>
            <w:szCs w:val="26"/>
          </w:rPr>
          <w:t xml:space="preserve">10% of the Income Tax, where taxable income is more than Rs. 1 </w:t>
        </w:r>
        <w:proofErr w:type="spellStart"/>
        <w:r w:rsidRPr="00523E00">
          <w:rPr>
            <w:rFonts w:ascii="Arial" w:eastAsia="Times New Roman" w:hAnsi="Arial" w:cs="Arial"/>
            <w:color w:val="222222"/>
            <w:sz w:val="26"/>
            <w:szCs w:val="26"/>
          </w:rPr>
          <w:t>crore</w:t>
        </w:r>
        <w:proofErr w:type="spellEnd"/>
        <w:r w:rsidRPr="00523E00">
          <w:rPr>
            <w:rFonts w:ascii="Arial" w:eastAsia="Times New Roman" w:hAnsi="Arial" w:cs="Arial"/>
            <w:color w:val="222222"/>
            <w:sz w:val="26"/>
            <w:szCs w:val="26"/>
          </w:rPr>
          <w:t>. (</w:t>
        </w:r>
        <w:r w:rsidR="00091E7A" w:rsidRPr="00523E00">
          <w:rPr>
            <w:rFonts w:ascii="Arial" w:eastAsia="Times New Roman" w:hAnsi="Arial" w:cs="Arial"/>
            <w:color w:val="222222"/>
            <w:sz w:val="26"/>
            <w:szCs w:val="26"/>
          </w:rPr>
          <w:fldChar w:fldCharType="begin"/>
        </w:r>
        <w:r w:rsidRPr="00523E00">
          <w:rPr>
            <w:rFonts w:ascii="Arial" w:eastAsia="Times New Roman" w:hAnsi="Arial" w:cs="Arial"/>
            <w:color w:val="222222"/>
            <w:sz w:val="26"/>
            <w:szCs w:val="26"/>
          </w:rPr>
          <w:instrText xml:space="preserve"> HYPERLINK "http://finotax.com/income-tax/slabs-next" \l "mr" </w:instrText>
        </w:r>
        <w:r w:rsidR="00091E7A" w:rsidRPr="00523E00">
          <w:rPr>
            <w:rFonts w:ascii="Arial" w:eastAsia="Times New Roman" w:hAnsi="Arial" w:cs="Arial"/>
            <w:color w:val="222222"/>
            <w:sz w:val="26"/>
            <w:szCs w:val="26"/>
          </w:rPr>
          <w:fldChar w:fldCharType="separate"/>
        </w:r>
        <w:r w:rsidRPr="00523E00">
          <w:rPr>
            <w:rFonts w:ascii="Arial" w:eastAsia="Times New Roman" w:hAnsi="Arial" w:cs="Arial"/>
            <w:color w:val="0066BB"/>
            <w:sz w:val="26"/>
            <w:u w:val="single"/>
          </w:rPr>
          <w:t>Marginal Relief in Surcharge</w:t>
        </w:r>
        <w:r w:rsidR="00091E7A" w:rsidRPr="00523E00">
          <w:rPr>
            <w:rFonts w:ascii="Arial" w:eastAsia="Times New Roman" w:hAnsi="Arial" w:cs="Arial"/>
            <w:color w:val="222222"/>
            <w:sz w:val="26"/>
            <w:szCs w:val="26"/>
          </w:rPr>
          <w:fldChar w:fldCharType="end"/>
        </w:r>
        <w:r w:rsidRPr="00523E00">
          <w:rPr>
            <w:rFonts w:ascii="Arial" w:eastAsia="Times New Roman" w:hAnsi="Arial" w:cs="Arial"/>
            <w:color w:val="222222"/>
            <w:sz w:val="26"/>
            <w:szCs w:val="26"/>
          </w:rPr>
          <w:t>, if applicable)</w:t>
        </w:r>
      </w:ins>
    </w:p>
    <w:p w:rsidR="00523E00" w:rsidRPr="00523E00" w:rsidRDefault="00523E00" w:rsidP="00523E00">
      <w:pPr>
        <w:spacing w:before="173" w:after="173" w:line="347" w:lineRule="atLeast"/>
        <w:ind w:left="0" w:right="0" w:firstLine="0"/>
        <w:rPr>
          <w:ins w:id="24" w:author="Unknown"/>
          <w:rFonts w:ascii="Arial" w:eastAsia="Times New Roman" w:hAnsi="Arial" w:cs="Arial"/>
          <w:color w:val="222222"/>
          <w:sz w:val="26"/>
          <w:szCs w:val="26"/>
        </w:rPr>
      </w:pPr>
      <w:ins w:id="25" w:author="Unknown">
        <w:r w:rsidRPr="00523E00">
          <w:rPr>
            <w:rFonts w:ascii="Arial" w:eastAsia="Times New Roman" w:hAnsi="Arial" w:cs="Arial"/>
            <w:b/>
            <w:bCs/>
            <w:color w:val="222222"/>
            <w:sz w:val="26"/>
          </w:rPr>
          <w:t xml:space="preserve">Education </w:t>
        </w:r>
        <w:proofErr w:type="spellStart"/>
        <w:proofErr w:type="gramStart"/>
        <w:r w:rsidRPr="00523E00">
          <w:rPr>
            <w:rFonts w:ascii="Arial" w:eastAsia="Times New Roman" w:hAnsi="Arial" w:cs="Arial"/>
            <w:b/>
            <w:bCs/>
            <w:color w:val="222222"/>
            <w:sz w:val="26"/>
          </w:rPr>
          <w:t>Cess</w:t>
        </w:r>
        <w:proofErr w:type="spellEnd"/>
        <w:r w:rsidRPr="00523E00">
          <w:rPr>
            <w:rFonts w:ascii="Arial" w:eastAsia="Times New Roman" w:hAnsi="Arial" w:cs="Arial"/>
            <w:b/>
            <w:bCs/>
            <w:color w:val="222222"/>
            <w:sz w:val="26"/>
          </w:rPr>
          <w:t xml:space="preserve"> :</w:t>
        </w:r>
        <w:proofErr w:type="gramEnd"/>
        <w:r w:rsidRPr="00523E00">
          <w:rPr>
            <w:rFonts w:ascii="Arial" w:eastAsia="Times New Roman" w:hAnsi="Arial" w:cs="Arial"/>
            <w:color w:val="222222"/>
            <w:sz w:val="26"/>
          </w:rPr>
          <w:t> </w:t>
        </w:r>
        <w:r w:rsidRPr="00523E00">
          <w:rPr>
            <w:rFonts w:ascii="Arial" w:eastAsia="Times New Roman" w:hAnsi="Arial" w:cs="Arial"/>
            <w:color w:val="222222"/>
            <w:sz w:val="26"/>
            <w:szCs w:val="26"/>
          </w:rPr>
          <w:t>3% of the total of Income Tax and Surcharge.</w:t>
        </w:r>
        <w:r w:rsidRPr="00523E00">
          <w:rPr>
            <w:rFonts w:ascii="Arial" w:eastAsia="Times New Roman" w:hAnsi="Arial" w:cs="Arial"/>
            <w:color w:val="222222"/>
            <w:sz w:val="26"/>
            <w:szCs w:val="26"/>
          </w:rPr>
          <w:br/>
        </w:r>
        <w:r w:rsidRPr="00523E00">
          <w:rPr>
            <w:rFonts w:ascii="Arial" w:eastAsia="Times New Roman" w:hAnsi="Arial" w:cs="Arial"/>
            <w:color w:val="222222"/>
            <w:sz w:val="26"/>
            <w:szCs w:val="26"/>
          </w:rPr>
          <w:br/>
        </w:r>
      </w:ins>
    </w:p>
    <w:p w:rsidR="00523E00" w:rsidRPr="00523E00" w:rsidRDefault="00523E00" w:rsidP="00523E00">
      <w:pPr>
        <w:numPr>
          <w:ilvl w:val="0"/>
          <w:numId w:val="1"/>
        </w:numPr>
        <w:spacing w:before="434" w:after="173" w:line="347" w:lineRule="atLeast"/>
        <w:ind w:left="0" w:right="0"/>
        <w:jc w:val="left"/>
        <w:outlineLvl w:val="2"/>
        <w:rPr>
          <w:ins w:id="26" w:author="Unknown"/>
          <w:rFonts w:ascii="Arial" w:eastAsia="Times New Roman" w:hAnsi="Arial" w:cs="Arial"/>
          <w:b/>
          <w:bCs/>
          <w:color w:val="222222"/>
          <w:sz w:val="29"/>
          <w:szCs w:val="29"/>
        </w:rPr>
      </w:pPr>
      <w:ins w:id="27" w:author="Unknown">
        <w:r w:rsidRPr="00523E00">
          <w:rPr>
            <w:rFonts w:ascii="Arial" w:eastAsia="Times New Roman" w:hAnsi="Arial" w:cs="Arial"/>
            <w:b/>
            <w:bCs/>
            <w:color w:val="222222"/>
            <w:sz w:val="29"/>
            <w:szCs w:val="29"/>
          </w:rPr>
          <w:t>Domestic Company</w:t>
        </w:r>
      </w:ins>
    </w:p>
    <w:p w:rsidR="00523E00" w:rsidRPr="00523E00" w:rsidRDefault="00091E7A" w:rsidP="00523E00">
      <w:pPr>
        <w:spacing w:line="347" w:lineRule="atLeast"/>
        <w:ind w:left="0" w:right="0" w:firstLine="0"/>
        <w:jc w:val="left"/>
        <w:rPr>
          <w:ins w:id="28" w:author="Unknown"/>
          <w:rFonts w:ascii="Arial" w:eastAsia="Times New Roman" w:hAnsi="Arial" w:cs="Arial"/>
          <w:color w:val="222222"/>
          <w:sz w:val="26"/>
          <w:szCs w:val="26"/>
        </w:rPr>
      </w:pPr>
      <w:ins w:id="29" w:author="Unknown">
        <w:r w:rsidRPr="00523E00">
          <w:rPr>
            <w:rFonts w:ascii="Arial" w:eastAsia="Times New Roman" w:hAnsi="Arial" w:cs="Arial"/>
            <w:color w:val="222222"/>
            <w:sz w:val="26"/>
            <w:szCs w:val="26"/>
          </w:rPr>
          <w:fldChar w:fldCharType="begin"/>
        </w:r>
        <w:r w:rsidR="00523E00" w:rsidRPr="00523E00">
          <w:rPr>
            <w:rFonts w:ascii="Arial" w:eastAsia="Times New Roman" w:hAnsi="Arial" w:cs="Arial"/>
            <w:color w:val="222222"/>
            <w:sz w:val="26"/>
            <w:szCs w:val="26"/>
          </w:rPr>
          <w:instrText xml:space="preserve"> HYPERLINK "http://finotax.com/income-tax/nicalc-next" </w:instrText>
        </w:r>
        <w:r w:rsidRPr="00523E00">
          <w:rPr>
            <w:rFonts w:ascii="Arial" w:eastAsia="Times New Roman" w:hAnsi="Arial" w:cs="Arial"/>
            <w:color w:val="222222"/>
            <w:sz w:val="26"/>
            <w:szCs w:val="26"/>
          </w:rPr>
          <w:fldChar w:fldCharType="separate"/>
        </w:r>
        <w:r w:rsidR="00523E00" w:rsidRPr="00523E00">
          <w:rPr>
            <w:rFonts w:ascii="Arial" w:eastAsia="Times New Roman" w:hAnsi="Arial" w:cs="Arial"/>
            <w:color w:val="0066BB"/>
            <w:sz w:val="26"/>
            <w:u w:val="single"/>
          </w:rPr>
          <w:t xml:space="preserve">Tax </w:t>
        </w:r>
        <w:proofErr w:type="gramStart"/>
        <w:r w:rsidR="00523E00" w:rsidRPr="00523E00">
          <w:rPr>
            <w:rFonts w:ascii="Arial" w:eastAsia="Times New Roman" w:hAnsi="Arial" w:cs="Arial"/>
            <w:color w:val="0066BB"/>
            <w:sz w:val="26"/>
            <w:u w:val="single"/>
          </w:rPr>
          <w:t>Calculator :</w:t>
        </w:r>
        <w:proofErr w:type="gramEnd"/>
        <w:r w:rsidR="00523E00" w:rsidRPr="00523E00">
          <w:rPr>
            <w:rFonts w:ascii="Arial" w:eastAsia="Times New Roman" w:hAnsi="Arial" w:cs="Arial"/>
            <w:color w:val="0066BB"/>
            <w:sz w:val="26"/>
            <w:u w:val="single"/>
          </w:rPr>
          <w:t xml:space="preserve"> AY 2015-16</w:t>
        </w:r>
        <w:r w:rsidRPr="00523E00">
          <w:rPr>
            <w:rFonts w:ascii="Arial" w:eastAsia="Times New Roman" w:hAnsi="Arial" w:cs="Arial"/>
            <w:color w:val="222222"/>
            <w:sz w:val="26"/>
            <w:szCs w:val="26"/>
          </w:rPr>
          <w:fldChar w:fldCharType="end"/>
        </w:r>
      </w:ins>
    </w:p>
    <w:p w:rsidR="00523E00" w:rsidRPr="00523E00" w:rsidRDefault="00523E00" w:rsidP="00523E00">
      <w:pPr>
        <w:spacing w:before="173" w:after="173" w:line="347" w:lineRule="atLeast"/>
        <w:ind w:left="0" w:right="0" w:firstLine="0"/>
        <w:rPr>
          <w:ins w:id="30" w:author="Unknown"/>
          <w:rFonts w:ascii="Arial" w:eastAsia="Times New Roman" w:hAnsi="Arial" w:cs="Arial"/>
          <w:color w:val="222222"/>
          <w:sz w:val="26"/>
          <w:szCs w:val="26"/>
        </w:rPr>
      </w:pPr>
      <w:ins w:id="31" w:author="Unknown">
        <w:r w:rsidRPr="00523E00">
          <w:rPr>
            <w:rFonts w:ascii="Arial" w:eastAsia="Times New Roman" w:hAnsi="Arial" w:cs="Arial"/>
            <w:b/>
            <w:bCs/>
            <w:color w:val="222222"/>
            <w:sz w:val="26"/>
          </w:rPr>
          <w:t xml:space="preserve">Income </w:t>
        </w:r>
        <w:proofErr w:type="gramStart"/>
        <w:r w:rsidRPr="00523E00">
          <w:rPr>
            <w:rFonts w:ascii="Arial" w:eastAsia="Times New Roman" w:hAnsi="Arial" w:cs="Arial"/>
            <w:b/>
            <w:bCs/>
            <w:color w:val="222222"/>
            <w:sz w:val="26"/>
          </w:rPr>
          <w:t>Tax :</w:t>
        </w:r>
        <w:proofErr w:type="gramEnd"/>
        <w:r w:rsidRPr="00523E00">
          <w:rPr>
            <w:rFonts w:ascii="Arial" w:eastAsia="Times New Roman" w:hAnsi="Arial" w:cs="Arial"/>
            <w:color w:val="222222"/>
            <w:sz w:val="26"/>
          </w:rPr>
          <w:t> </w:t>
        </w:r>
        <w:r w:rsidRPr="00523E00">
          <w:rPr>
            <w:rFonts w:ascii="Arial" w:eastAsia="Times New Roman" w:hAnsi="Arial" w:cs="Arial"/>
            <w:color w:val="222222"/>
            <w:sz w:val="26"/>
            <w:szCs w:val="26"/>
          </w:rPr>
          <w:t>30% of taxable income.</w:t>
        </w:r>
      </w:ins>
    </w:p>
    <w:p w:rsidR="00523E00" w:rsidRPr="00523E00" w:rsidRDefault="00523E00" w:rsidP="00523E00">
      <w:pPr>
        <w:spacing w:before="173" w:after="173" w:line="347" w:lineRule="atLeast"/>
        <w:ind w:left="0" w:right="0" w:firstLine="0"/>
        <w:rPr>
          <w:ins w:id="32" w:author="Unknown"/>
          <w:rFonts w:ascii="Arial" w:eastAsia="Times New Roman" w:hAnsi="Arial" w:cs="Arial"/>
          <w:color w:val="222222"/>
          <w:sz w:val="26"/>
          <w:szCs w:val="26"/>
        </w:rPr>
      </w:pPr>
      <w:proofErr w:type="gramStart"/>
      <w:ins w:id="33" w:author="Unknown">
        <w:r w:rsidRPr="00523E00">
          <w:rPr>
            <w:rFonts w:ascii="Arial" w:eastAsia="Times New Roman" w:hAnsi="Arial" w:cs="Arial"/>
            <w:b/>
            <w:bCs/>
            <w:color w:val="222222"/>
            <w:sz w:val="26"/>
          </w:rPr>
          <w:t>Surcharge :</w:t>
        </w:r>
        <w:proofErr w:type="gramEnd"/>
        <w:r w:rsidRPr="00523E00">
          <w:rPr>
            <w:rFonts w:ascii="Arial" w:eastAsia="Times New Roman" w:hAnsi="Arial" w:cs="Arial"/>
            <w:color w:val="222222"/>
            <w:sz w:val="26"/>
          </w:rPr>
          <w:t> </w:t>
        </w:r>
        <w:r w:rsidRPr="00523E00">
          <w:rPr>
            <w:rFonts w:ascii="Arial" w:eastAsia="Times New Roman" w:hAnsi="Arial" w:cs="Arial"/>
            <w:color w:val="222222"/>
            <w:sz w:val="26"/>
            <w:szCs w:val="26"/>
          </w:rPr>
          <w:t>The amount of income tax as computed in accordance with above rates, and after being reduced by the amount of tax rebate shall be increased by a surcharge</w:t>
        </w:r>
      </w:ins>
    </w:p>
    <w:p w:rsidR="00523E00" w:rsidRPr="00523E00" w:rsidRDefault="00523E00" w:rsidP="00523E00">
      <w:pPr>
        <w:numPr>
          <w:ilvl w:val="1"/>
          <w:numId w:val="1"/>
        </w:numPr>
        <w:spacing w:line="347" w:lineRule="atLeast"/>
        <w:ind w:left="173" w:right="0"/>
        <w:jc w:val="left"/>
        <w:rPr>
          <w:ins w:id="34" w:author="Unknown"/>
          <w:rFonts w:ascii="Arial" w:eastAsia="Times New Roman" w:hAnsi="Arial" w:cs="Arial"/>
          <w:color w:val="222222"/>
          <w:sz w:val="26"/>
          <w:szCs w:val="26"/>
        </w:rPr>
      </w:pPr>
      <w:ins w:id="35" w:author="Unknown">
        <w:r w:rsidRPr="00523E00">
          <w:rPr>
            <w:rFonts w:ascii="Arial" w:eastAsia="Times New Roman" w:hAnsi="Arial" w:cs="Arial"/>
            <w:color w:val="222222"/>
            <w:sz w:val="26"/>
            <w:szCs w:val="26"/>
          </w:rPr>
          <w:t xml:space="preserve">At the rate of 5% of such income tax, provided that the taxable income exceeds Rs. 1 </w:t>
        </w:r>
        <w:proofErr w:type="spellStart"/>
        <w:r w:rsidRPr="00523E00">
          <w:rPr>
            <w:rFonts w:ascii="Arial" w:eastAsia="Times New Roman" w:hAnsi="Arial" w:cs="Arial"/>
            <w:color w:val="222222"/>
            <w:sz w:val="26"/>
            <w:szCs w:val="26"/>
          </w:rPr>
          <w:t>crore</w:t>
        </w:r>
        <w:proofErr w:type="spellEnd"/>
        <w:r w:rsidRPr="00523E00">
          <w:rPr>
            <w:rFonts w:ascii="Arial" w:eastAsia="Times New Roman" w:hAnsi="Arial" w:cs="Arial"/>
            <w:color w:val="222222"/>
            <w:sz w:val="26"/>
            <w:szCs w:val="26"/>
          </w:rPr>
          <w:t>. (</w:t>
        </w:r>
        <w:r w:rsidR="00091E7A" w:rsidRPr="00523E00">
          <w:rPr>
            <w:rFonts w:ascii="Arial" w:eastAsia="Times New Roman" w:hAnsi="Arial" w:cs="Arial"/>
            <w:color w:val="222222"/>
            <w:sz w:val="26"/>
            <w:szCs w:val="26"/>
          </w:rPr>
          <w:fldChar w:fldCharType="begin"/>
        </w:r>
        <w:r w:rsidRPr="00523E00">
          <w:rPr>
            <w:rFonts w:ascii="Arial" w:eastAsia="Times New Roman" w:hAnsi="Arial" w:cs="Arial"/>
            <w:color w:val="222222"/>
            <w:sz w:val="26"/>
            <w:szCs w:val="26"/>
          </w:rPr>
          <w:instrText xml:space="preserve"> HYPERLINK "http://finotax.com/income-tax/slabs-next" \l "mr" </w:instrText>
        </w:r>
        <w:r w:rsidR="00091E7A" w:rsidRPr="00523E00">
          <w:rPr>
            <w:rFonts w:ascii="Arial" w:eastAsia="Times New Roman" w:hAnsi="Arial" w:cs="Arial"/>
            <w:color w:val="222222"/>
            <w:sz w:val="26"/>
            <w:szCs w:val="26"/>
          </w:rPr>
          <w:fldChar w:fldCharType="separate"/>
        </w:r>
        <w:r w:rsidRPr="00523E00">
          <w:rPr>
            <w:rFonts w:ascii="Arial" w:eastAsia="Times New Roman" w:hAnsi="Arial" w:cs="Arial"/>
            <w:color w:val="0066BB"/>
            <w:sz w:val="26"/>
            <w:u w:val="single"/>
          </w:rPr>
          <w:t>Marginal Relief in Surcharge</w:t>
        </w:r>
        <w:r w:rsidR="00091E7A" w:rsidRPr="00523E00">
          <w:rPr>
            <w:rFonts w:ascii="Arial" w:eastAsia="Times New Roman" w:hAnsi="Arial" w:cs="Arial"/>
            <w:color w:val="222222"/>
            <w:sz w:val="26"/>
            <w:szCs w:val="26"/>
          </w:rPr>
          <w:fldChar w:fldCharType="end"/>
        </w:r>
        <w:r w:rsidRPr="00523E00">
          <w:rPr>
            <w:rFonts w:ascii="Arial" w:eastAsia="Times New Roman" w:hAnsi="Arial" w:cs="Arial"/>
            <w:color w:val="222222"/>
            <w:sz w:val="26"/>
            <w:szCs w:val="26"/>
          </w:rPr>
          <w:t>, if applicable)</w:t>
        </w:r>
      </w:ins>
    </w:p>
    <w:p w:rsidR="00523E00" w:rsidRPr="00523E00" w:rsidRDefault="00523E00" w:rsidP="00523E00">
      <w:pPr>
        <w:numPr>
          <w:ilvl w:val="1"/>
          <w:numId w:val="1"/>
        </w:numPr>
        <w:spacing w:before="139" w:after="139" w:line="347" w:lineRule="atLeast"/>
        <w:ind w:left="173" w:right="0"/>
        <w:jc w:val="left"/>
        <w:rPr>
          <w:ins w:id="36" w:author="Unknown"/>
          <w:rFonts w:ascii="Arial" w:eastAsia="Times New Roman" w:hAnsi="Arial" w:cs="Arial"/>
          <w:color w:val="222222"/>
          <w:sz w:val="26"/>
          <w:szCs w:val="26"/>
        </w:rPr>
      </w:pPr>
      <w:ins w:id="37" w:author="Unknown">
        <w:r w:rsidRPr="00523E00">
          <w:rPr>
            <w:rFonts w:ascii="Arial" w:eastAsia="Times New Roman" w:hAnsi="Arial" w:cs="Arial"/>
            <w:color w:val="222222"/>
            <w:sz w:val="26"/>
            <w:szCs w:val="26"/>
          </w:rPr>
          <w:t xml:space="preserve">At the rate of 10% of such income tax, provided that the taxable income exceeds Rs. 10 </w:t>
        </w:r>
        <w:proofErr w:type="spellStart"/>
        <w:r w:rsidRPr="00523E00">
          <w:rPr>
            <w:rFonts w:ascii="Arial" w:eastAsia="Times New Roman" w:hAnsi="Arial" w:cs="Arial"/>
            <w:color w:val="222222"/>
            <w:sz w:val="26"/>
            <w:szCs w:val="26"/>
          </w:rPr>
          <w:t>crores</w:t>
        </w:r>
        <w:proofErr w:type="spellEnd"/>
        <w:r w:rsidRPr="00523E00">
          <w:rPr>
            <w:rFonts w:ascii="Arial" w:eastAsia="Times New Roman" w:hAnsi="Arial" w:cs="Arial"/>
            <w:color w:val="222222"/>
            <w:sz w:val="26"/>
            <w:szCs w:val="26"/>
          </w:rPr>
          <w:t>.</w:t>
        </w:r>
      </w:ins>
    </w:p>
    <w:p w:rsidR="00523E00" w:rsidRPr="00523E00" w:rsidRDefault="00523E00" w:rsidP="00523E00">
      <w:pPr>
        <w:spacing w:before="173" w:after="173" w:line="347" w:lineRule="atLeast"/>
        <w:ind w:left="0" w:right="0" w:firstLine="0"/>
        <w:rPr>
          <w:ins w:id="38" w:author="Unknown"/>
          <w:rFonts w:ascii="Arial" w:eastAsia="Times New Roman" w:hAnsi="Arial" w:cs="Arial"/>
          <w:color w:val="222222"/>
          <w:sz w:val="26"/>
          <w:szCs w:val="26"/>
        </w:rPr>
      </w:pPr>
      <w:ins w:id="39" w:author="Unknown">
        <w:r w:rsidRPr="00523E00">
          <w:rPr>
            <w:rFonts w:ascii="Arial" w:eastAsia="Times New Roman" w:hAnsi="Arial" w:cs="Arial"/>
            <w:b/>
            <w:bCs/>
            <w:color w:val="222222"/>
            <w:sz w:val="26"/>
          </w:rPr>
          <w:t xml:space="preserve">Education </w:t>
        </w:r>
        <w:proofErr w:type="spellStart"/>
        <w:proofErr w:type="gramStart"/>
        <w:r w:rsidRPr="00523E00">
          <w:rPr>
            <w:rFonts w:ascii="Arial" w:eastAsia="Times New Roman" w:hAnsi="Arial" w:cs="Arial"/>
            <w:b/>
            <w:bCs/>
            <w:color w:val="222222"/>
            <w:sz w:val="26"/>
          </w:rPr>
          <w:t>Cess</w:t>
        </w:r>
        <w:proofErr w:type="spellEnd"/>
        <w:r w:rsidRPr="00523E00">
          <w:rPr>
            <w:rFonts w:ascii="Arial" w:eastAsia="Times New Roman" w:hAnsi="Arial" w:cs="Arial"/>
            <w:b/>
            <w:bCs/>
            <w:color w:val="222222"/>
            <w:sz w:val="26"/>
          </w:rPr>
          <w:t xml:space="preserve"> :</w:t>
        </w:r>
        <w:proofErr w:type="gramEnd"/>
        <w:r w:rsidRPr="00523E00">
          <w:rPr>
            <w:rFonts w:ascii="Arial" w:eastAsia="Times New Roman" w:hAnsi="Arial" w:cs="Arial"/>
            <w:color w:val="222222"/>
            <w:sz w:val="26"/>
          </w:rPr>
          <w:t> </w:t>
        </w:r>
        <w:r w:rsidRPr="00523E00">
          <w:rPr>
            <w:rFonts w:ascii="Arial" w:eastAsia="Times New Roman" w:hAnsi="Arial" w:cs="Arial"/>
            <w:color w:val="222222"/>
            <w:sz w:val="26"/>
            <w:szCs w:val="26"/>
          </w:rPr>
          <w:t>3% of the total of Income Tax and Surcharge.</w:t>
        </w:r>
        <w:r w:rsidRPr="00523E00">
          <w:rPr>
            <w:rFonts w:ascii="Arial" w:eastAsia="Times New Roman" w:hAnsi="Arial" w:cs="Arial"/>
            <w:color w:val="222222"/>
            <w:sz w:val="26"/>
            <w:szCs w:val="26"/>
          </w:rPr>
          <w:br/>
        </w:r>
        <w:r w:rsidRPr="00523E00">
          <w:rPr>
            <w:rFonts w:ascii="Arial" w:eastAsia="Times New Roman" w:hAnsi="Arial" w:cs="Arial"/>
            <w:color w:val="222222"/>
            <w:sz w:val="26"/>
            <w:szCs w:val="26"/>
          </w:rPr>
          <w:br/>
        </w:r>
      </w:ins>
    </w:p>
    <w:p w:rsidR="00523E00" w:rsidRPr="00523E00" w:rsidRDefault="00523E00" w:rsidP="00523E00">
      <w:pPr>
        <w:numPr>
          <w:ilvl w:val="0"/>
          <w:numId w:val="1"/>
        </w:numPr>
        <w:spacing w:before="434" w:after="173" w:line="347" w:lineRule="atLeast"/>
        <w:ind w:left="0" w:right="0"/>
        <w:jc w:val="left"/>
        <w:outlineLvl w:val="2"/>
        <w:rPr>
          <w:ins w:id="40" w:author="Unknown"/>
          <w:rFonts w:ascii="Arial" w:eastAsia="Times New Roman" w:hAnsi="Arial" w:cs="Arial"/>
          <w:b/>
          <w:bCs/>
          <w:color w:val="222222"/>
          <w:sz w:val="29"/>
          <w:szCs w:val="29"/>
        </w:rPr>
      </w:pPr>
      <w:ins w:id="41" w:author="Unknown">
        <w:r w:rsidRPr="00523E00">
          <w:rPr>
            <w:rFonts w:ascii="Arial" w:eastAsia="Times New Roman" w:hAnsi="Arial" w:cs="Arial"/>
            <w:b/>
            <w:bCs/>
            <w:color w:val="222222"/>
            <w:sz w:val="29"/>
            <w:szCs w:val="29"/>
          </w:rPr>
          <w:t>Company other than a Domestic Company</w:t>
        </w:r>
      </w:ins>
    </w:p>
    <w:p w:rsidR="00523E00" w:rsidRPr="00523E00" w:rsidRDefault="00523E00" w:rsidP="00523E00">
      <w:pPr>
        <w:spacing w:line="347" w:lineRule="atLeast"/>
        <w:ind w:left="0" w:right="0" w:firstLine="0"/>
        <w:rPr>
          <w:ins w:id="42" w:author="Unknown"/>
          <w:rFonts w:ascii="Arial" w:eastAsia="Times New Roman" w:hAnsi="Arial" w:cs="Arial"/>
          <w:color w:val="222222"/>
          <w:sz w:val="26"/>
          <w:szCs w:val="26"/>
        </w:rPr>
      </w:pPr>
      <w:proofErr w:type="gramStart"/>
      <w:ins w:id="43" w:author="Unknown">
        <w:r w:rsidRPr="00523E00">
          <w:rPr>
            <w:rFonts w:ascii="Arial" w:eastAsia="Times New Roman" w:hAnsi="Arial" w:cs="Arial"/>
            <w:b/>
            <w:bCs/>
            <w:color w:val="222222"/>
            <w:sz w:val="26"/>
          </w:rPr>
          <w:t>Income Tax :</w:t>
        </w:r>
        <w:proofErr w:type="gramEnd"/>
        <w:r w:rsidR="00091E7A" w:rsidRPr="00523E00">
          <w:rPr>
            <w:rFonts w:ascii="Arial" w:eastAsia="Times New Roman" w:hAnsi="Arial" w:cs="Arial"/>
            <w:color w:val="222222"/>
            <w:sz w:val="26"/>
            <w:szCs w:val="26"/>
          </w:rPr>
          <w:fldChar w:fldCharType="begin"/>
        </w:r>
        <w:r w:rsidRPr="00523E00">
          <w:rPr>
            <w:rFonts w:ascii="Arial" w:eastAsia="Times New Roman" w:hAnsi="Arial" w:cs="Arial"/>
            <w:color w:val="222222"/>
            <w:sz w:val="26"/>
            <w:szCs w:val="26"/>
          </w:rPr>
          <w:instrText xml:space="preserve"> HYPERLINK "http://finotax.com/income-tax/nicalc-next" </w:instrText>
        </w:r>
        <w:r w:rsidR="00091E7A" w:rsidRPr="00523E00">
          <w:rPr>
            <w:rFonts w:ascii="Arial" w:eastAsia="Times New Roman" w:hAnsi="Arial" w:cs="Arial"/>
            <w:color w:val="222222"/>
            <w:sz w:val="26"/>
            <w:szCs w:val="26"/>
          </w:rPr>
          <w:fldChar w:fldCharType="separate"/>
        </w:r>
        <w:r w:rsidRPr="00523E00">
          <w:rPr>
            <w:rFonts w:ascii="Arial" w:eastAsia="Times New Roman" w:hAnsi="Arial" w:cs="Arial"/>
            <w:color w:val="0066BB"/>
            <w:sz w:val="26"/>
            <w:u w:val="single"/>
          </w:rPr>
          <w:t>Tax Calculator : AY 2015-16</w:t>
        </w:r>
        <w:r w:rsidR="00091E7A" w:rsidRPr="00523E00">
          <w:rPr>
            <w:rFonts w:ascii="Arial" w:eastAsia="Times New Roman" w:hAnsi="Arial" w:cs="Arial"/>
            <w:color w:val="222222"/>
            <w:sz w:val="26"/>
            <w:szCs w:val="26"/>
          </w:rPr>
          <w:fldChar w:fldCharType="end"/>
        </w:r>
      </w:ins>
    </w:p>
    <w:p w:rsidR="00523E00" w:rsidRPr="00523E00" w:rsidRDefault="00523E00" w:rsidP="00523E00">
      <w:pPr>
        <w:numPr>
          <w:ilvl w:val="1"/>
          <w:numId w:val="1"/>
        </w:numPr>
        <w:spacing w:before="139" w:after="139" w:line="347" w:lineRule="atLeast"/>
        <w:ind w:left="173" w:right="0"/>
        <w:jc w:val="left"/>
        <w:rPr>
          <w:ins w:id="44" w:author="Unknown"/>
          <w:rFonts w:ascii="Arial" w:eastAsia="Times New Roman" w:hAnsi="Arial" w:cs="Arial"/>
          <w:color w:val="222222"/>
          <w:sz w:val="26"/>
          <w:szCs w:val="26"/>
        </w:rPr>
      </w:pPr>
      <w:ins w:id="45" w:author="Unknown">
        <w:r w:rsidRPr="00523E00">
          <w:rPr>
            <w:rFonts w:ascii="Arial" w:eastAsia="Times New Roman" w:hAnsi="Arial" w:cs="Arial"/>
            <w:color w:val="222222"/>
            <w:sz w:val="26"/>
            <w:szCs w:val="26"/>
          </w:rPr>
          <w:t xml:space="preserve">@ 50% of on so much of the taxable income as consist of (a) royalties received from Government or an Indian concern in pursuance of an agreement made by it with the Government or the Indian concern after the 31st day of March, 1961 but before the 1st day of April, 1976; or (b) fees for rendering technical services received from Government or an Indian concern in pursuance of an agreement made by it with the Government or the Indian concern after the 29th day of </w:t>
        </w:r>
        <w:r w:rsidRPr="00523E00">
          <w:rPr>
            <w:rFonts w:ascii="Arial" w:eastAsia="Times New Roman" w:hAnsi="Arial" w:cs="Arial"/>
            <w:color w:val="222222"/>
            <w:sz w:val="26"/>
            <w:szCs w:val="26"/>
          </w:rPr>
          <w:lastRenderedPageBreak/>
          <w:t>February, 1964 but before the 1st day of April, 1976, and where such agreement has, in either case, been approved by the Central Government.</w:t>
        </w:r>
      </w:ins>
    </w:p>
    <w:p w:rsidR="00523E00" w:rsidRPr="00523E00" w:rsidRDefault="00523E00" w:rsidP="00523E00">
      <w:pPr>
        <w:numPr>
          <w:ilvl w:val="1"/>
          <w:numId w:val="1"/>
        </w:numPr>
        <w:spacing w:before="139" w:after="139" w:line="347" w:lineRule="atLeast"/>
        <w:ind w:left="173" w:right="0"/>
        <w:jc w:val="left"/>
        <w:rPr>
          <w:ins w:id="46" w:author="Unknown"/>
          <w:rFonts w:ascii="Arial" w:eastAsia="Times New Roman" w:hAnsi="Arial" w:cs="Arial"/>
          <w:color w:val="222222"/>
          <w:sz w:val="26"/>
          <w:szCs w:val="26"/>
        </w:rPr>
      </w:pPr>
      <w:ins w:id="47" w:author="Unknown">
        <w:r w:rsidRPr="00523E00">
          <w:rPr>
            <w:rFonts w:ascii="Arial" w:eastAsia="Times New Roman" w:hAnsi="Arial" w:cs="Arial"/>
            <w:color w:val="222222"/>
            <w:sz w:val="26"/>
            <w:szCs w:val="26"/>
          </w:rPr>
          <w:t>@ 40% of the balance</w:t>
        </w:r>
      </w:ins>
    </w:p>
    <w:p w:rsidR="00523E00" w:rsidRPr="00523E00" w:rsidRDefault="00523E00" w:rsidP="00523E00">
      <w:pPr>
        <w:spacing w:before="173" w:after="173" w:line="347" w:lineRule="atLeast"/>
        <w:ind w:left="0" w:right="0" w:firstLine="0"/>
        <w:rPr>
          <w:ins w:id="48" w:author="Unknown"/>
          <w:rFonts w:ascii="Arial" w:eastAsia="Times New Roman" w:hAnsi="Arial" w:cs="Arial"/>
          <w:color w:val="222222"/>
          <w:sz w:val="26"/>
          <w:szCs w:val="26"/>
        </w:rPr>
      </w:pPr>
      <w:proofErr w:type="gramStart"/>
      <w:ins w:id="49" w:author="Unknown">
        <w:r w:rsidRPr="00523E00">
          <w:rPr>
            <w:rFonts w:ascii="Arial" w:eastAsia="Times New Roman" w:hAnsi="Arial" w:cs="Arial"/>
            <w:b/>
            <w:bCs/>
            <w:color w:val="222222"/>
            <w:sz w:val="26"/>
          </w:rPr>
          <w:t>Surcharge :</w:t>
        </w:r>
        <w:proofErr w:type="gramEnd"/>
      </w:ins>
    </w:p>
    <w:p w:rsidR="00523E00" w:rsidRPr="00523E00" w:rsidRDefault="00523E00" w:rsidP="00523E00">
      <w:pPr>
        <w:spacing w:before="173" w:after="173" w:line="347" w:lineRule="atLeast"/>
        <w:ind w:left="0" w:right="0" w:firstLine="0"/>
        <w:rPr>
          <w:ins w:id="50" w:author="Unknown"/>
          <w:rFonts w:ascii="Arial" w:eastAsia="Times New Roman" w:hAnsi="Arial" w:cs="Arial"/>
          <w:color w:val="222222"/>
          <w:sz w:val="26"/>
          <w:szCs w:val="26"/>
        </w:rPr>
      </w:pPr>
      <w:ins w:id="51" w:author="Unknown">
        <w:r w:rsidRPr="00523E00">
          <w:rPr>
            <w:rFonts w:ascii="Arial" w:eastAsia="Times New Roman" w:hAnsi="Arial" w:cs="Arial"/>
            <w:color w:val="222222"/>
            <w:sz w:val="26"/>
            <w:szCs w:val="26"/>
          </w:rPr>
          <w:t>The amount of income tax as computed in accordance with above rates, and after being reduced by the amount of tax rebate shall be increased by a surcharge as under</w:t>
        </w:r>
      </w:ins>
    </w:p>
    <w:p w:rsidR="00523E00" w:rsidRPr="00523E00" w:rsidRDefault="00523E00" w:rsidP="00523E00">
      <w:pPr>
        <w:numPr>
          <w:ilvl w:val="1"/>
          <w:numId w:val="1"/>
        </w:numPr>
        <w:spacing w:line="347" w:lineRule="atLeast"/>
        <w:ind w:left="173" w:right="0"/>
        <w:jc w:val="left"/>
        <w:rPr>
          <w:ins w:id="52" w:author="Unknown"/>
          <w:rFonts w:ascii="Arial" w:eastAsia="Times New Roman" w:hAnsi="Arial" w:cs="Arial"/>
          <w:color w:val="222222"/>
          <w:sz w:val="26"/>
          <w:szCs w:val="26"/>
        </w:rPr>
      </w:pPr>
      <w:ins w:id="53" w:author="Unknown">
        <w:r w:rsidRPr="00523E00">
          <w:rPr>
            <w:rFonts w:ascii="Arial" w:eastAsia="Times New Roman" w:hAnsi="Arial" w:cs="Arial"/>
            <w:color w:val="222222"/>
            <w:sz w:val="26"/>
            <w:szCs w:val="26"/>
          </w:rPr>
          <w:t xml:space="preserve">At the rate of 2% of such income tax, provided that the taxable income exceeds Rs. 1 </w:t>
        </w:r>
        <w:proofErr w:type="spellStart"/>
        <w:r w:rsidRPr="00523E00">
          <w:rPr>
            <w:rFonts w:ascii="Arial" w:eastAsia="Times New Roman" w:hAnsi="Arial" w:cs="Arial"/>
            <w:color w:val="222222"/>
            <w:sz w:val="26"/>
            <w:szCs w:val="26"/>
          </w:rPr>
          <w:t>crore</w:t>
        </w:r>
        <w:proofErr w:type="spellEnd"/>
        <w:r w:rsidRPr="00523E00">
          <w:rPr>
            <w:rFonts w:ascii="Arial" w:eastAsia="Times New Roman" w:hAnsi="Arial" w:cs="Arial"/>
            <w:color w:val="222222"/>
            <w:sz w:val="26"/>
            <w:szCs w:val="26"/>
          </w:rPr>
          <w:t>. (</w:t>
        </w:r>
        <w:r w:rsidR="00091E7A" w:rsidRPr="00523E00">
          <w:rPr>
            <w:rFonts w:ascii="Arial" w:eastAsia="Times New Roman" w:hAnsi="Arial" w:cs="Arial"/>
            <w:color w:val="222222"/>
            <w:sz w:val="26"/>
            <w:szCs w:val="26"/>
          </w:rPr>
          <w:fldChar w:fldCharType="begin"/>
        </w:r>
        <w:r w:rsidRPr="00523E00">
          <w:rPr>
            <w:rFonts w:ascii="Arial" w:eastAsia="Times New Roman" w:hAnsi="Arial" w:cs="Arial"/>
            <w:color w:val="222222"/>
            <w:sz w:val="26"/>
            <w:szCs w:val="26"/>
          </w:rPr>
          <w:instrText xml:space="preserve"> HYPERLINK "http://finotax.com/income-tax/slabs-next" \l "mr" </w:instrText>
        </w:r>
        <w:r w:rsidR="00091E7A" w:rsidRPr="00523E00">
          <w:rPr>
            <w:rFonts w:ascii="Arial" w:eastAsia="Times New Roman" w:hAnsi="Arial" w:cs="Arial"/>
            <w:color w:val="222222"/>
            <w:sz w:val="26"/>
            <w:szCs w:val="26"/>
          </w:rPr>
          <w:fldChar w:fldCharType="separate"/>
        </w:r>
        <w:r w:rsidRPr="00523E00">
          <w:rPr>
            <w:rFonts w:ascii="Arial" w:eastAsia="Times New Roman" w:hAnsi="Arial" w:cs="Arial"/>
            <w:color w:val="0066BB"/>
            <w:sz w:val="26"/>
            <w:u w:val="single"/>
          </w:rPr>
          <w:t>Marginal Relief in Surcharge</w:t>
        </w:r>
        <w:r w:rsidR="00091E7A" w:rsidRPr="00523E00">
          <w:rPr>
            <w:rFonts w:ascii="Arial" w:eastAsia="Times New Roman" w:hAnsi="Arial" w:cs="Arial"/>
            <w:color w:val="222222"/>
            <w:sz w:val="26"/>
            <w:szCs w:val="26"/>
          </w:rPr>
          <w:fldChar w:fldCharType="end"/>
        </w:r>
        <w:r w:rsidRPr="00523E00">
          <w:rPr>
            <w:rFonts w:ascii="Arial" w:eastAsia="Times New Roman" w:hAnsi="Arial" w:cs="Arial"/>
            <w:color w:val="222222"/>
            <w:sz w:val="26"/>
            <w:szCs w:val="26"/>
          </w:rPr>
          <w:t>, if applicable)</w:t>
        </w:r>
      </w:ins>
    </w:p>
    <w:p w:rsidR="00523E00" w:rsidRPr="00523E00" w:rsidRDefault="00523E00" w:rsidP="00523E00">
      <w:pPr>
        <w:numPr>
          <w:ilvl w:val="1"/>
          <w:numId w:val="1"/>
        </w:numPr>
        <w:spacing w:before="139" w:after="139" w:line="347" w:lineRule="atLeast"/>
        <w:ind w:left="173" w:right="0"/>
        <w:jc w:val="left"/>
        <w:rPr>
          <w:ins w:id="54" w:author="Unknown"/>
          <w:rFonts w:ascii="Arial" w:eastAsia="Times New Roman" w:hAnsi="Arial" w:cs="Arial"/>
          <w:color w:val="222222"/>
          <w:sz w:val="26"/>
          <w:szCs w:val="26"/>
        </w:rPr>
      </w:pPr>
      <w:ins w:id="55" w:author="Unknown">
        <w:r w:rsidRPr="00523E00">
          <w:rPr>
            <w:rFonts w:ascii="Arial" w:eastAsia="Times New Roman" w:hAnsi="Arial" w:cs="Arial"/>
            <w:color w:val="222222"/>
            <w:sz w:val="26"/>
            <w:szCs w:val="26"/>
          </w:rPr>
          <w:t xml:space="preserve">At the rate of 5% of such income tax, provided that the taxable income exceeds Rs. 10 </w:t>
        </w:r>
        <w:proofErr w:type="spellStart"/>
        <w:r w:rsidRPr="00523E00">
          <w:rPr>
            <w:rFonts w:ascii="Arial" w:eastAsia="Times New Roman" w:hAnsi="Arial" w:cs="Arial"/>
            <w:color w:val="222222"/>
            <w:sz w:val="26"/>
            <w:szCs w:val="26"/>
          </w:rPr>
          <w:t>crores</w:t>
        </w:r>
        <w:proofErr w:type="spellEnd"/>
        <w:r w:rsidRPr="00523E00">
          <w:rPr>
            <w:rFonts w:ascii="Arial" w:eastAsia="Times New Roman" w:hAnsi="Arial" w:cs="Arial"/>
            <w:color w:val="222222"/>
            <w:sz w:val="26"/>
            <w:szCs w:val="26"/>
          </w:rPr>
          <w:t>.</w:t>
        </w:r>
      </w:ins>
    </w:p>
    <w:p w:rsidR="00523E00" w:rsidRPr="00523E00" w:rsidRDefault="00523E00" w:rsidP="00523E00">
      <w:pPr>
        <w:spacing w:after="260" w:line="347" w:lineRule="atLeast"/>
        <w:ind w:left="0" w:right="0" w:firstLine="0"/>
        <w:jc w:val="left"/>
        <w:rPr>
          <w:ins w:id="56" w:author="Unknown"/>
          <w:rFonts w:ascii="Arial" w:eastAsia="Times New Roman" w:hAnsi="Arial" w:cs="Arial"/>
          <w:color w:val="222222"/>
          <w:sz w:val="26"/>
          <w:szCs w:val="26"/>
        </w:rPr>
      </w:pPr>
    </w:p>
    <w:p w:rsidR="00523E00" w:rsidRPr="00523E00" w:rsidRDefault="00523E00" w:rsidP="00523E00">
      <w:pPr>
        <w:spacing w:before="173" w:after="173" w:line="347" w:lineRule="atLeast"/>
        <w:ind w:left="0" w:right="0" w:firstLine="0"/>
        <w:rPr>
          <w:ins w:id="57" w:author="Unknown"/>
          <w:rFonts w:ascii="Arial" w:eastAsia="Times New Roman" w:hAnsi="Arial" w:cs="Arial"/>
          <w:color w:val="222222"/>
          <w:sz w:val="26"/>
          <w:szCs w:val="26"/>
        </w:rPr>
      </w:pPr>
      <w:ins w:id="58" w:author="Unknown">
        <w:r w:rsidRPr="00523E00">
          <w:rPr>
            <w:rFonts w:ascii="Arial" w:eastAsia="Times New Roman" w:hAnsi="Arial" w:cs="Arial"/>
            <w:b/>
            <w:bCs/>
            <w:color w:val="222222"/>
            <w:sz w:val="26"/>
          </w:rPr>
          <w:t xml:space="preserve">Education </w:t>
        </w:r>
        <w:proofErr w:type="spellStart"/>
        <w:proofErr w:type="gramStart"/>
        <w:r w:rsidRPr="00523E00">
          <w:rPr>
            <w:rFonts w:ascii="Arial" w:eastAsia="Times New Roman" w:hAnsi="Arial" w:cs="Arial"/>
            <w:b/>
            <w:bCs/>
            <w:color w:val="222222"/>
            <w:sz w:val="26"/>
          </w:rPr>
          <w:t>Cess</w:t>
        </w:r>
        <w:proofErr w:type="spellEnd"/>
        <w:r w:rsidRPr="00523E00">
          <w:rPr>
            <w:rFonts w:ascii="Arial" w:eastAsia="Times New Roman" w:hAnsi="Arial" w:cs="Arial"/>
            <w:b/>
            <w:bCs/>
            <w:color w:val="222222"/>
            <w:sz w:val="26"/>
          </w:rPr>
          <w:t xml:space="preserve"> :</w:t>
        </w:r>
        <w:proofErr w:type="gramEnd"/>
        <w:r w:rsidRPr="00523E00">
          <w:rPr>
            <w:rFonts w:ascii="Arial" w:eastAsia="Times New Roman" w:hAnsi="Arial" w:cs="Arial"/>
            <w:color w:val="222222"/>
            <w:sz w:val="26"/>
          </w:rPr>
          <w:t> </w:t>
        </w:r>
        <w:r w:rsidRPr="00523E00">
          <w:rPr>
            <w:rFonts w:ascii="Arial" w:eastAsia="Times New Roman" w:hAnsi="Arial" w:cs="Arial"/>
            <w:color w:val="222222"/>
            <w:sz w:val="26"/>
            <w:szCs w:val="26"/>
          </w:rPr>
          <w:t>3% of the total of Income Tax and Surcharge.</w:t>
        </w:r>
      </w:ins>
    </w:p>
    <w:p w:rsidR="00523E00" w:rsidRPr="00523E00" w:rsidRDefault="00523E00" w:rsidP="00523E00">
      <w:pPr>
        <w:spacing w:before="434" w:after="173" w:line="347" w:lineRule="atLeast"/>
        <w:ind w:left="0" w:right="0" w:firstLine="0"/>
        <w:jc w:val="left"/>
        <w:outlineLvl w:val="2"/>
        <w:rPr>
          <w:ins w:id="59" w:author="Unknown"/>
          <w:rFonts w:ascii="Arial" w:eastAsia="Times New Roman" w:hAnsi="Arial" w:cs="Arial"/>
          <w:b/>
          <w:bCs/>
          <w:color w:val="222222"/>
          <w:sz w:val="29"/>
          <w:szCs w:val="29"/>
        </w:rPr>
      </w:pPr>
      <w:ins w:id="60" w:author="Unknown">
        <w:r w:rsidRPr="00523E00">
          <w:rPr>
            <w:rFonts w:ascii="Arial" w:eastAsia="Times New Roman" w:hAnsi="Arial" w:cs="Arial"/>
            <w:b/>
            <w:bCs/>
            <w:color w:val="222222"/>
            <w:sz w:val="29"/>
            <w:szCs w:val="29"/>
          </w:rPr>
          <w:t>Marginal Relief in Surcharge</w:t>
        </w:r>
      </w:ins>
    </w:p>
    <w:p w:rsidR="00523E00" w:rsidRPr="00523E00" w:rsidRDefault="00523E00" w:rsidP="00523E00">
      <w:pPr>
        <w:ind w:left="0" w:right="0" w:firstLine="0"/>
        <w:jc w:val="left"/>
        <w:rPr>
          <w:ins w:id="61" w:author="Unknown"/>
          <w:rFonts w:ascii="Times New Roman" w:eastAsia="Times New Roman" w:hAnsi="Times New Roman" w:cs="Times New Roman"/>
          <w:sz w:val="24"/>
          <w:szCs w:val="24"/>
        </w:rPr>
      </w:pPr>
      <w:ins w:id="62" w:author="Unknown">
        <w:r w:rsidRPr="00523E00">
          <w:rPr>
            <w:rFonts w:ascii="Arial" w:eastAsia="Times New Roman" w:hAnsi="Arial" w:cs="Arial"/>
            <w:color w:val="222222"/>
            <w:sz w:val="26"/>
            <w:szCs w:val="26"/>
            <w:shd w:val="clear" w:color="auto" w:fill="FFFFFF"/>
          </w:rPr>
          <w:t xml:space="preserve">When an </w:t>
        </w:r>
        <w:proofErr w:type="spellStart"/>
        <w:r w:rsidRPr="00523E00">
          <w:rPr>
            <w:rFonts w:ascii="Arial" w:eastAsia="Times New Roman" w:hAnsi="Arial" w:cs="Arial"/>
            <w:color w:val="222222"/>
            <w:sz w:val="26"/>
            <w:szCs w:val="26"/>
            <w:shd w:val="clear" w:color="auto" w:fill="FFFFFF"/>
          </w:rPr>
          <w:t>assessee's</w:t>
        </w:r>
        <w:proofErr w:type="spellEnd"/>
        <w:r w:rsidRPr="00523E00">
          <w:rPr>
            <w:rFonts w:ascii="Arial" w:eastAsia="Times New Roman" w:hAnsi="Arial" w:cs="Arial"/>
            <w:color w:val="222222"/>
            <w:sz w:val="26"/>
            <w:szCs w:val="26"/>
            <w:shd w:val="clear" w:color="auto" w:fill="FFFFFF"/>
          </w:rPr>
          <w:t xml:space="preserve"> taxable income exceeds Rs. 1 </w:t>
        </w:r>
        <w:proofErr w:type="spellStart"/>
        <w:r w:rsidRPr="00523E00">
          <w:rPr>
            <w:rFonts w:ascii="Arial" w:eastAsia="Times New Roman" w:hAnsi="Arial" w:cs="Arial"/>
            <w:color w:val="222222"/>
            <w:sz w:val="26"/>
            <w:szCs w:val="26"/>
            <w:shd w:val="clear" w:color="auto" w:fill="FFFFFF"/>
          </w:rPr>
          <w:t>crore</w:t>
        </w:r>
        <w:proofErr w:type="spellEnd"/>
        <w:r w:rsidRPr="00523E00">
          <w:rPr>
            <w:rFonts w:ascii="Arial" w:eastAsia="Times New Roman" w:hAnsi="Arial" w:cs="Arial"/>
            <w:color w:val="222222"/>
            <w:sz w:val="26"/>
            <w:szCs w:val="26"/>
            <w:shd w:val="clear" w:color="auto" w:fill="FFFFFF"/>
          </w:rPr>
          <w:t xml:space="preserve">, he is liable to pay Surcharge at prescribed rates mentioned above on Income Tax payable by him. However, the amount of Income Tax and Surcharge shall not increase the amount of income tax payable on a taxable income of Rs. 1 </w:t>
        </w:r>
        <w:proofErr w:type="spellStart"/>
        <w:r w:rsidRPr="00523E00">
          <w:rPr>
            <w:rFonts w:ascii="Arial" w:eastAsia="Times New Roman" w:hAnsi="Arial" w:cs="Arial"/>
            <w:color w:val="222222"/>
            <w:sz w:val="26"/>
            <w:szCs w:val="26"/>
            <w:shd w:val="clear" w:color="auto" w:fill="FFFFFF"/>
          </w:rPr>
          <w:t>crore</w:t>
        </w:r>
        <w:proofErr w:type="spellEnd"/>
        <w:r w:rsidRPr="00523E00">
          <w:rPr>
            <w:rFonts w:ascii="Arial" w:eastAsia="Times New Roman" w:hAnsi="Arial" w:cs="Arial"/>
            <w:color w:val="222222"/>
            <w:sz w:val="26"/>
            <w:szCs w:val="26"/>
            <w:shd w:val="clear" w:color="auto" w:fill="FFFFFF"/>
          </w:rPr>
          <w:t xml:space="preserve"> by more than the amount of increase in taxable income.</w:t>
        </w:r>
      </w:ins>
    </w:p>
    <w:tbl>
      <w:tblPr>
        <w:tblW w:w="15614" w:type="dxa"/>
        <w:tblCellMar>
          <w:left w:w="0" w:type="dxa"/>
          <w:right w:w="0" w:type="dxa"/>
        </w:tblCellMar>
        <w:tblLook w:val="04A0"/>
      </w:tblPr>
      <w:tblGrid>
        <w:gridCol w:w="1611"/>
        <w:gridCol w:w="13130"/>
        <w:gridCol w:w="873"/>
      </w:tblGrid>
      <w:tr w:rsidR="00523E00" w:rsidRPr="00523E00" w:rsidTr="00523E00">
        <w:tc>
          <w:tcPr>
            <w:tcW w:w="1611" w:type="dxa"/>
            <w:tcBorders>
              <w:top w:val="nil"/>
              <w:left w:val="nil"/>
              <w:bottom w:val="nil"/>
              <w:right w:val="nil"/>
            </w:tcBorders>
            <w:tcMar>
              <w:top w:w="87" w:type="dxa"/>
              <w:left w:w="117" w:type="dxa"/>
              <w:bottom w:w="87" w:type="dxa"/>
              <w:right w:w="117" w:type="dxa"/>
            </w:tcMar>
            <w:hideMark/>
          </w:tcPr>
          <w:p w:rsidR="00523E00" w:rsidRPr="00523E00" w:rsidRDefault="00523E00" w:rsidP="00523E00">
            <w:pPr>
              <w:spacing w:line="347" w:lineRule="atLeast"/>
              <w:ind w:left="0" w:right="0" w:firstLine="0"/>
              <w:jc w:val="left"/>
              <w:rPr>
                <w:rFonts w:ascii="Arial" w:eastAsia="Times New Roman" w:hAnsi="Arial" w:cs="Arial"/>
                <w:color w:val="222222"/>
                <w:sz w:val="25"/>
                <w:szCs w:val="25"/>
              </w:rPr>
            </w:pPr>
          </w:p>
        </w:tc>
        <w:tc>
          <w:tcPr>
            <w:tcW w:w="13130" w:type="dxa"/>
            <w:tcBorders>
              <w:top w:val="nil"/>
              <w:left w:val="nil"/>
              <w:bottom w:val="nil"/>
              <w:right w:val="nil"/>
            </w:tcBorders>
            <w:tcMar>
              <w:top w:w="87" w:type="dxa"/>
              <w:left w:w="117" w:type="dxa"/>
              <w:bottom w:w="87" w:type="dxa"/>
              <w:right w:w="117" w:type="dxa"/>
            </w:tcMar>
            <w:hideMark/>
          </w:tcPr>
          <w:p w:rsidR="00523E00" w:rsidRPr="00523E00" w:rsidRDefault="00523E00" w:rsidP="00523E00">
            <w:pPr>
              <w:spacing w:line="347" w:lineRule="atLeast"/>
              <w:ind w:left="0" w:right="0" w:firstLine="0"/>
              <w:jc w:val="left"/>
              <w:rPr>
                <w:rFonts w:ascii="Arial" w:eastAsia="Times New Roman" w:hAnsi="Arial" w:cs="Arial"/>
                <w:color w:val="222222"/>
                <w:sz w:val="25"/>
                <w:szCs w:val="25"/>
              </w:rPr>
            </w:pPr>
          </w:p>
        </w:tc>
        <w:tc>
          <w:tcPr>
            <w:tcW w:w="0" w:type="auto"/>
            <w:tcBorders>
              <w:top w:val="nil"/>
              <w:left w:val="nil"/>
              <w:bottom w:val="nil"/>
              <w:right w:val="nil"/>
            </w:tcBorders>
            <w:tcMar>
              <w:top w:w="87" w:type="dxa"/>
              <w:left w:w="117" w:type="dxa"/>
              <w:bottom w:w="87" w:type="dxa"/>
              <w:right w:w="117" w:type="dxa"/>
            </w:tcMar>
            <w:hideMark/>
          </w:tcPr>
          <w:p w:rsidR="00523E00" w:rsidRPr="00523E00" w:rsidRDefault="00523E00" w:rsidP="00523E00">
            <w:pPr>
              <w:spacing w:line="347" w:lineRule="atLeast"/>
              <w:ind w:left="0" w:right="0" w:firstLine="0"/>
              <w:jc w:val="left"/>
              <w:rPr>
                <w:rFonts w:ascii="Arial" w:eastAsia="Times New Roman" w:hAnsi="Arial" w:cs="Arial"/>
                <w:color w:val="222222"/>
                <w:sz w:val="25"/>
                <w:szCs w:val="25"/>
              </w:rPr>
            </w:pPr>
          </w:p>
        </w:tc>
      </w:tr>
    </w:tbl>
    <w:p w:rsidR="00523E00" w:rsidRPr="00523E00" w:rsidRDefault="00523E00" w:rsidP="00523E00">
      <w:pPr>
        <w:spacing w:before="434" w:after="173" w:line="347" w:lineRule="atLeast"/>
        <w:ind w:left="0" w:right="0" w:firstLine="0"/>
        <w:jc w:val="left"/>
        <w:outlineLvl w:val="2"/>
        <w:rPr>
          <w:ins w:id="63" w:author="Unknown"/>
          <w:rFonts w:ascii="Arial" w:eastAsia="Times New Roman" w:hAnsi="Arial" w:cs="Arial"/>
          <w:b/>
          <w:bCs/>
          <w:color w:val="222222"/>
          <w:sz w:val="29"/>
          <w:szCs w:val="29"/>
        </w:rPr>
      </w:pPr>
      <w:proofErr w:type="gramStart"/>
      <w:ins w:id="64" w:author="Unknown">
        <w:r w:rsidRPr="00523E00">
          <w:rPr>
            <w:rFonts w:ascii="Arial" w:eastAsia="Times New Roman" w:hAnsi="Arial" w:cs="Arial"/>
            <w:b/>
            <w:bCs/>
            <w:color w:val="222222"/>
            <w:sz w:val="29"/>
            <w:szCs w:val="29"/>
          </w:rPr>
          <w:t>Disclaimer :</w:t>
        </w:r>
        <w:proofErr w:type="gramEnd"/>
      </w:ins>
    </w:p>
    <w:p w:rsidR="00523E00" w:rsidRPr="00523E00" w:rsidRDefault="00523E00" w:rsidP="00523E00">
      <w:pPr>
        <w:spacing w:before="173" w:after="173" w:line="347" w:lineRule="atLeast"/>
        <w:ind w:left="0" w:right="0" w:firstLine="0"/>
        <w:rPr>
          <w:ins w:id="65" w:author="Unknown"/>
          <w:rFonts w:ascii="Arial" w:eastAsia="Times New Roman" w:hAnsi="Arial" w:cs="Arial"/>
          <w:color w:val="222222"/>
          <w:sz w:val="26"/>
          <w:szCs w:val="26"/>
        </w:rPr>
      </w:pPr>
      <w:ins w:id="66" w:author="Unknown">
        <w:r w:rsidRPr="00523E00">
          <w:rPr>
            <w:rFonts w:ascii="Arial" w:eastAsia="Times New Roman" w:hAnsi="Arial" w:cs="Arial"/>
            <w:color w:val="222222"/>
            <w:sz w:val="26"/>
            <w:szCs w:val="26"/>
          </w:rPr>
          <w:t>All efforts are made to keep the content of this site correct and up-to-date. But, this site does not make any claim regarding the information provided on its pages as correct and up-to-date. The contents of this site cannot be treated or interpreted as a statement of law. In case, any loss or damage is caused to any person due to his/her treating or interpreting the contents of this site or any part thereof as correct, complete and up-to-date statement of law out of ignorance or otherwise, this site will not be liable in any manner whatsoever for such loss or damage.</w:t>
        </w:r>
      </w:ins>
    </w:p>
    <w:p w:rsidR="00851362" w:rsidRDefault="00851362"/>
    <w:sectPr w:rsidR="00851362" w:rsidSect="008513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A2362E"/>
    <w:multiLevelType w:val="multilevel"/>
    <w:tmpl w:val="17A2FBB4"/>
    <w:lvl w:ilvl="0">
      <w:start w:val="1"/>
      <w:numFmt w:val="upperRoman"/>
      <w:lvlText w:val="%1."/>
      <w:lvlJc w:val="right"/>
      <w:pPr>
        <w:tabs>
          <w:tab w:val="num" w:pos="720"/>
        </w:tabs>
        <w:ind w:left="720" w:hanging="360"/>
      </w:pPr>
    </w:lvl>
    <w:lvl w:ilvl="1">
      <w:start w:val="1"/>
      <w:numFmt w:val="bullet"/>
      <w:lvlText w:val=""/>
      <w:lvlJc w:val="right"/>
      <w:pPr>
        <w:tabs>
          <w:tab w:val="num" w:pos="1440"/>
        </w:tabs>
        <w:ind w:left="1440" w:hanging="360"/>
      </w:pPr>
      <w:rPr>
        <w:rFonts w:ascii="Symbol" w:hAnsi="Symbol"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523E00"/>
    <w:rsid w:val="00091E7A"/>
    <w:rsid w:val="002A56A0"/>
    <w:rsid w:val="002A6225"/>
    <w:rsid w:val="00494069"/>
    <w:rsid w:val="00523E00"/>
    <w:rsid w:val="00842D80"/>
    <w:rsid w:val="008513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86" w:right="-187" w:firstLine="18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362"/>
  </w:style>
  <w:style w:type="paragraph" w:styleId="Heading1">
    <w:name w:val="heading 1"/>
    <w:basedOn w:val="Normal"/>
    <w:link w:val="Heading1Char"/>
    <w:uiPriority w:val="9"/>
    <w:qFormat/>
    <w:rsid w:val="00523E00"/>
    <w:pPr>
      <w:spacing w:before="100" w:beforeAutospacing="1" w:after="100" w:afterAutospacing="1"/>
      <w:ind w:left="0" w:right="0" w:firstLine="0"/>
      <w:jc w:val="left"/>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23E00"/>
    <w:pPr>
      <w:spacing w:before="100" w:beforeAutospacing="1" w:after="100" w:afterAutospacing="1"/>
      <w:ind w:left="0" w:right="0" w:firstLine="0"/>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E0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23E0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23E00"/>
  </w:style>
  <w:style w:type="paragraph" w:styleId="NormalWeb">
    <w:name w:val="Normal (Web)"/>
    <w:basedOn w:val="Normal"/>
    <w:uiPriority w:val="99"/>
    <w:semiHidden/>
    <w:unhideWhenUsed/>
    <w:rsid w:val="00523E00"/>
    <w:pPr>
      <w:spacing w:before="100" w:beforeAutospacing="1" w:after="100" w:afterAutospacing="1"/>
      <w:ind w:left="0" w:right="0" w:firstLine="0"/>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3E00"/>
    <w:rPr>
      <w:color w:val="0000FF"/>
      <w:u w:val="single"/>
    </w:rPr>
  </w:style>
  <w:style w:type="character" w:customStyle="1" w:styleId="s">
    <w:name w:val="s"/>
    <w:basedOn w:val="DefaultParagraphFont"/>
    <w:rsid w:val="00523E00"/>
  </w:style>
  <w:style w:type="character" w:styleId="Strong">
    <w:name w:val="Strong"/>
    <w:basedOn w:val="DefaultParagraphFont"/>
    <w:uiPriority w:val="22"/>
    <w:qFormat/>
    <w:rsid w:val="00523E00"/>
    <w:rPr>
      <w:b/>
      <w:bCs/>
    </w:rPr>
  </w:style>
  <w:style w:type="character" w:customStyle="1" w:styleId="red">
    <w:name w:val="red"/>
    <w:basedOn w:val="DefaultParagraphFont"/>
    <w:rsid w:val="00523E00"/>
  </w:style>
</w:styles>
</file>

<file path=word/webSettings.xml><?xml version="1.0" encoding="utf-8"?>
<w:webSettings xmlns:r="http://schemas.openxmlformats.org/officeDocument/2006/relationships" xmlns:w="http://schemas.openxmlformats.org/wordprocessingml/2006/main">
  <w:divs>
    <w:div w:id="206447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inotax.com/income-tax/slabs-next" TargetMode="External"/><Relationship Id="rId13" Type="http://schemas.openxmlformats.org/officeDocument/2006/relationships/hyperlink" Target="http://finotax.com/income-tax/slabs-next" TargetMode="External"/><Relationship Id="rId3" Type="http://schemas.openxmlformats.org/officeDocument/2006/relationships/settings" Target="settings.xml"/><Relationship Id="rId7" Type="http://schemas.openxmlformats.org/officeDocument/2006/relationships/hyperlink" Target="http://finotax.com/income-tax/slabs-next" TargetMode="External"/><Relationship Id="rId12" Type="http://schemas.openxmlformats.org/officeDocument/2006/relationships/hyperlink" Target="http://finotax.com/income-tax/slabs-nex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finotax.com/income-tax/slabs-next" TargetMode="External"/><Relationship Id="rId11" Type="http://schemas.openxmlformats.org/officeDocument/2006/relationships/hyperlink" Target="http://finotax.com/income-tax/slabs-next" TargetMode="External"/><Relationship Id="rId5" Type="http://schemas.openxmlformats.org/officeDocument/2006/relationships/hyperlink" Target="http://finotax.com/income-tax/slabs-next" TargetMode="External"/><Relationship Id="rId15" Type="http://schemas.openxmlformats.org/officeDocument/2006/relationships/hyperlink" Target="http://finotax.com/income-tax/slabs-next" TargetMode="External"/><Relationship Id="rId10" Type="http://schemas.openxmlformats.org/officeDocument/2006/relationships/hyperlink" Target="http://finotax.com/income-tax/slabs-next" TargetMode="External"/><Relationship Id="rId4" Type="http://schemas.openxmlformats.org/officeDocument/2006/relationships/webSettings" Target="webSettings.xml"/><Relationship Id="rId9" Type="http://schemas.openxmlformats.org/officeDocument/2006/relationships/hyperlink" Target="http://finotax.com/income-tax/slabs-next" TargetMode="External"/><Relationship Id="rId14" Type="http://schemas.openxmlformats.org/officeDocument/2006/relationships/hyperlink" Target="http://finotax.com/income-tax/slabs-n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Jayeshbhai Thakkar</dc:creator>
  <cp:keywords/>
  <dc:description/>
  <cp:lastModifiedBy>Jayeshbhai Thakkar</cp:lastModifiedBy>
  <cp:revision>3</cp:revision>
  <dcterms:created xsi:type="dcterms:W3CDTF">2015-09-18T05:01:00Z</dcterms:created>
  <dcterms:modified xsi:type="dcterms:W3CDTF">2015-09-24T07:36:00Z</dcterms:modified>
</cp:coreProperties>
</file>